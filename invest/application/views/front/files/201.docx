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98E" w:rsidRPr="002A3BB2" w:rsidRDefault="00BD498E" w:rsidP="00BD498E">
      <w:pPr>
        <w:spacing w:line="360" w:lineRule="auto"/>
        <w:jc w:val="center"/>
        <w:rPr>
          <w:rFonts w:ascii="Times New Roman" w:eastAsia="楷体" w:hAnsi="Times New Roman"/>
          <w:b/>
          <w:color w:val="FF0000"/>
          <w:sz w:val="24"/>
          <w:szCs w:val="24"/>
        </w:rPr>
      </w:pPr>
      <w:r w:rsidRPr="002A3BB2">
        <w:rPr>
          <w:rFonts w:ascii="Times New Roman" w:eastAsia="楷体" w:hAnsi="Times New Roman"/>
          <w:b/>
          <w:color w:val="FF0000"/>
          <w:sz w:val="24"/>
          <w:szCs w:val="24"/>
        </w:rPr>
        <w:t>文本使用说明</w:t>
      </w:r>
    </w:p>
    <w:p w:rsidR="00BD498E" w:rsidRPr="002A3BB2" w:rsidRDefault="00BD498E" w:rsidP="00BD498E">
      <w:pPr>
        <w:spacing w:line="360" w:lineRule="auto"/>
        <w:jc w:val="center"/>
        <w:rPr>
          <w:rFonts w:ascii="Times New Roman" w:eastAsia="楷体" w:hAnsi="Times New Roman"/>
          <w:color w:val="FF0000"/>
          <w:sz w:val="24"/>
          <w:szCs w:val="24"/>
        </w:rPr>
      </w:pPr>
    </w:p>
    <w:p w:rsidR="00BD498E" w:rsidRPr="002A3BB2" w:rsidRDefault="00BD498E" w:rsidP="00BD498E">
      <w:pPr>
        <w:numPr>
          <w:ilvl w:val="0"/>
          <w:numId w:val="13"/>
        </w:numPr>
        <w:spacing w:line="360" w:lineRule="auto"/>
        <w:rPr>
          <w:rFonts w:ascii="Times New Roman" w:eastAsia="楷体" w:hAnsi="Times New Roman"/>
          <w:color w:val="FF0000"/>
          <w:kern w:val="0"/>
          <w:sz w:val="24"/>
          <w:szCs w:val="24"/>
        </w:rPr>
      </w:pPr>
      <w:r w:rsidRPr="002A3BB2">
        <w:rPr>
          <w:rFonts w:ascii="Times New Roman" w:eastAsia="楷体" w:hAnsi="Times New Roman"/>
          <w:color w:val="FF0000"/>
          <w:sz w:val="24"/>
          <w:szCs w:val="24"/>
        </w:rPr>
        <w:t>本协议系下述架构中有限合伙企业</w:t>
      </w:r>
      <w:r w:rsidRPr="002A3BB2">
        <w:rPr>
          <w:rFonts w:ascii="Times New Roman" w:eastAsia="楷体" w:hAnsi="Times New Roman"/>
          <w:color w:val="FF0000"/>
          <w:sz w:val="24"/>
          <w:szCs w:val="24"/>
        </w:rPr>
        <w:t>B</w:t>
      </w:r>
      <w:r w:rsidRPr="002A3BB2">
        <w:rPr>
          <w:rFonts w:ascii="Times New Roman" w:eastAsia="楷体" w:hAnsi="Times New Roman"/>
          <w:color w:val="FF0000"/>
          <w:sz w:val="24"/>
          <w:szCs w:val="24"/>
        </w:rPr>
        <w:t>与跟投员工的</w:t>
      </w:r>
      <w:r w:rsidR="00A07D54" w:rsidRPr="002A3BB2">
        <w:rPr>
          <w:rFonts w:ascii="Times New Roman" w:eastAsia="楷体" w:hAnsi="Times New Roman"/>
          <w:color w:val="FF0000"/>
          <w:sz w:val="24"/>
          <w:szCs w:val="24"/>
        </w:rPr>
        <w:t>《</w:t>
      </w:r>
      <w:r w:rsidRPr="002A3BB2">
        <w:rPr>
          <w:rFonts w:ascii="Times New Roman" w:eastAsia="楷体" w:hAnsi="Times New Roman"/>
          <w:color w:val="FF0000"/>
          <w:sz w:val="24"/>
          <w:szCs w:val="24"/>
        </w:rPr>
        <w:t>委托投资协议</w:t>
      </w:r>
      <w:r w:rsidR="00A07D54" w:rsidRPr="002A3BB2">
        <w:rPr>
          <w:rFonts w:ascii="Times New Roman" w:eastAsia="楷体" w:hAnsi="Times New Roman"/>
          <w:color w:val="FF0000"/>
          <w:sz w:val="24"/>
          <w:szCs w:val="24"/>
        </w:rPr>
        <w:t>》</w:t>
      </w:r>
      <w:r w:rsidRPr="002A3BB2">
        <w:rPr>
          <w:rFonts w:ascii="Times New Roman" w:eastAsia="楷体" w:hAnsi="Times New Roman"/>
          <w:color w:val="FF0000"/>
          <w:sz w:val="24"/>
          <w:szCs w:val="24"/>
        </w:rPr>
        <w:t>。</w:t>
      </w:r>
    </w:p>
    <w:p w:rsidR="00BD498E" w:rsidRPr="002A3BB2" w:rsidRDefault="00E73498" w:rsidP="00BD498E">
      <w:pPr>
        <w:spacing w:line="360" w:lineRule="auto"/>
        <w:ind w:left="360"/>
        <w:rPr>
          <w:rFonts w:ascii="Times New Roman" w:eastAsia="楷体" w:hAnsi="Times New Roman"/>
          <w:color w:val="FF0000"/>
          <w:kern w:val="0"/>
          <w:sz w:val="24"/>
          <w:szCs w:val="24"/>
        </w:rPr>
      </w:pPr>
      <w:r w:rsidRPr="002A3BB2">
        <w:rPr>
          <w:rFonts w:ascii="Times New Roman" w:hAnsi="Times New Roman"/>
        </w:rPr>
        <w:object w:dxaOrig="8412" w:dyaOrig="4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39.6pt" o:ole="">
            <v:imagedata r:id="rId8" o:title=""/>
          </v:shape>
          <o:OLEObject Type="Embed" ProgID="Visio.Drawing.11" ShapeID="_x0000_i1025" DrawAspect="Content" ObjectID="_1471273340" r:id="rId9"/>
        </w:object>
      </w:r>
    </w:p>
    <w:p w:rsidR="00BD498E" w:rsidRPr="002A3BB2" w:rsidRDefault="00BD498E" w:rsidP="00BD498E">
      <w:pPr>
        <w:numPr>
          <w:ilvl w:val="0"/>
          <w:numId w:val="13"/>
        </w:numPr>
        <w:spacing w:line="360" w:lineRule="auto"/>
        <w:rPr>
          <w:rFonts w:ascii="Times New Roman" w:eastAsia="楷体" w:hAnsi="Times New Roman"/>
          <w:color w:val="FF0000"/>
          <w:kern w:val="0"/>
          <w:sz w:val="24"/>
          <w:szCs w:val="24"/>
        </w:rPr>
      </w:pPr>
      <w:r w:rsidRPr="002A3BB2">
        <w:rPr>
          <w:rFonts w:ascii="Times New Roman" w:eastAsia="楷体" w:hAnsi="Times New Roman"/>
          <w:color w:val="FF0000"/>
          <w:kern w:val="0"/>
          <w:sz w:val="24"/>
          <w:szCs w:val="24"/>
        </w:rPr>
        <w:t>本协议为示范文件，各公司应当根据实际运营情况对本协议作适当调整和完善。</w:t>
      </w:r>
    </w:p>
    <w:p w:rsidR="00BD498E" w:rsidRPr="002A3BB2" w:rsidRDefault="00BD498E" w:rsidP="00BD498E">
      <w:pPr>
        <w:numPr>
          <w:ilvl w:val="0"/>
          <w:numId w:val="13"/>
        </w:numPr>
        <w:spacing w:line="360" w:lineRule="auto"/>
        <w:rPr>
          <w:rFonts w:ascii="Times New Roman" w:eastAsia="楷体" w:hAnsi="Times New Roman"/>
          <w:color w:val="FF0000"/>
          <w:kern w:val="0"/>
          <w:sz w:val="24"/>
          <w:szCs w:val="24"/>
        </w:rPr>
      </w:pPr>
      <w:r w:rsidRPr="002A3BB2">
        <w:rPr>
          <w:rFonts w:ascii="Times New Roman" w:eastAsia="楷体" w:hAnsi="Times New Roman"/>
          <w:color w:val="FF0000"/>
          <w:kern w:val="0"/>
          <w:sz w:val="24"/>
          <w:szCs w:val="24"/>
        </w:rPr>
        <w:t>正式使用时，需删除本协议文本的红色字体部分并填充【】处，填充后请删除【】。</w:t>
      </w:r>
    </w:p>
    <w:p w:rsidR="00BD498E" w:rsidRPr="002A3BB2" w:rsidRDefault="00BD498E" w:rsidP="00E63626">
      <w:pPr>
        <w:spacing w:line="360" w:lineRule="auto"/>
        <w:rPr>
          <w:rFonts w:ascii="Times New Roman" w:eastAsia="楷体" w:hAnsi="Times New Roman"/>
          <w:color w:val="FF0000"/>
          <w:szCs w:val="21"/>
        </w:rPr>
        <w:sectPr w:rsidR="00BD498E" w:rsidRPr="002A3BB2">
          <w:footerReference w:type="default" r:id="rId10"/>
          <w:pgSz w:w="11906" w:h="16838"/>
          <w:pgMar w:top="1361" w:right="1701" w:bottom="1361" w:left="1701" w:header="851" w:footer="992" w:gutter="0"/>
          <w:cols w:space="720"/>
          <w:docGrid w:type="lines" w:linePitch="312"/>
        </w:sectPr>
      </w:pPr>
    </w:p>
    <w:p w:rsidR="00BD498E" w:rsidRPr="002A3BB2" w:rsidRDefault="00BD498E" w:rsidP="00BD498E">
      <w:pPr>
        <w:adjustRightInd w:val="0"/>
        <w:snapToGrid w:val="0"/>
        <w:spacing w:line="360" w:lineRule="auto"/>
        <w:ind w:firstLineChars="200" w:firstLine="482"/>
        <w:jc w:val="right"/>
        <w:rPr>
          <w:rFonts w:ascii="Times New Roman" w:eastAsia="楷体" w:hAnsi="Times New Roman"/>
          <w:b/>
          <w:color w:val="000000"/>
          <w:sz w:val="24"/>
        </w:rPr>
      </w:pPr>
    </w:p>
    <w:p w:rsidR="00BD498E" w:rsidRPr="002A3BB2" w:rsidRDefault="00BD498E" w:rsidP="00BD498E">
      <w:pPr>
        <w:adjustRightInd w:val="0"/>
        <w:snapToGrid w:val="0"/>
        <w:spacing w:line="360" w:lineRule="auto"/>
        <w:ind w:firstLineChars="200" w:firstLine="480"/>
        <w:jc w:val="right"/>
        <w:rPr>
          <w:rFonts w:ascii="Times New Roman" w:eastAsia="楷体" w:hAnsi="Times New Roman"/>
          <w:color w:val="000000"/>
          <w:sz w:val="24"/>
        </w:rPr>
      </w:pPr>
      <w:r w:rsidRPr="002A3BB2">
        <w:rPr>
          <w:rFonts w:ascii="Times New Roman" w:eastAsia="楷体" w:hAnsi="Times New Roman"/>
          <w:color w:val="000000"/>
          <w:sz w:val="24"/>
        </w:rPr>
        <w:t>协议编号：【</w:t>
      </w:r>
      <w:ins w:id="0" w:author="严爱华" w:date="2014-09-01T20:26:00Z">
        <w:r w:rsidR="0048645E">
          <w:rPr>
            <w:rFonts w:ascii="Times New Roman" w:eastAsia="楷体" w:hAnsi="Times New Roman" w:hint="eastAsia"/>
            <w:color w:val="000000"/>
            <w:sz w:val="24"/>
          </w:rPr>
          <w:t>hfxh002</w:t>
        </w:r>
      </w:ins>
      <w:r w:rsidRPr="002A3BB2">
        <w:rPr>
          <w:rFonts w:ascii="Times New Roman" w:eastAsia="楷体" w:hAnsi="Times New Roman"/>
          <w:color w:val="000000"/>
          <w:sz w:val="24"/>
        </w:rPr>
        <w:t>】</w:t>
      </w:r>
    </w:p>
    <w:p w:rsidR="00BD498E" w:rsidRPr="002A3BB2" w:rsidRDefault="00BD498E" w:rsidP="00BD498E">
      <w:pPr>
        <w:adjustRightInd w:val="0"/>
        <w:snapToGrid w:val="0"/>
        <w:spacing w:line="360" w:lineRule="auto"/>
        <w:ind w:firstLineChars="200" w:firstLine="482"/>
        <w:jc w:val="right"/>
        <w:rPr>
          <w:rFonts w:ascii="Times New Roman" w:eastAsia="楷体" w:hAnsi="Times New Roman"/>
          <w:b/>
          <w:color w:val="FF0000"/>
          <w:sz w:val="24"/>
        </w:rPr>
      </w:pPr>
      <w:r w:rsidRPr="002A3BB2">
        <w:rPr>
          <w:rFonts w:ascii="Times New Roman" w:eastAsia="楷体" w:hAnsi="Times New Roman"/>
          <w:b/>
          <w:color w:val="FF0000"/>
          <w:sz w:val="24"/>
        </w:rPr>
        <w:t>【建议对协议进行编号以便于管理，</w:t>
      </w:r>
    </w:p>
    <w:p w:rsidR="00BD498E" w:rsidRPr="002A3BB2" w:rsidRDefault="00BD498E" w:rsidP="00BD498E">
      <w:pPr>
        <w:adjustRightInd w:val="0"/>
        <w:snapToGrid w:val="0"/>
        <w:spacing w:line="360" w:lineRule="auto"/>
        <w:ind w:firstLineChars="200" w:firstLine="482"/>
        <w:jc w:val="right"/>
        <w:rPr>
          <w:rFonts w:ascii="Times New Roman" w:eastAsia="楷体" w:hAnsi="Times New Roman"/>
          <w:b/>
          <w:color w:val="000000"/>
          <w:sz w:val="24"/>
        </w:rPr>
      </w:pPr>
      <w:r w:rsidRPr="002A3BB2">
        <w:rPr>
          <w:rFonts w:ascii="Times New Roman" w:eastAsia="楷体" w:hAnsi="Times New Roman"/>
          <w:b/>
          <w:color w:val="FF0000"/>
          <w:sz w:val="24"/>
        </w:rPr>
        <w:t>例如：</w:t>
      </w:r>
      <w:r w:rsidRPr="002A3BB2">
        <w:rPr>
          <w:rFonts w:ascii="Times New Roman" w:eastAsia="楷体" w:hAnsi="Times New Roman"/>
          <w:b/>
          <w:color w:val="FF0000"/>
          <w:sz w:val="24"/>
        </w:rPr>
        <w:t>XHGT-[</w:t>
      </w:r>
      <w:r w:rsidR="00062ABE">
        <w:rPr>
          <w:rFonts w:ascii="Times New Roman" w:eastAsia="楷体" w:hAnsi="Times New Roman" w:hint="eastAsia"/>
          <w:b/>
          <w:color w:val="FF0000"/>
          <w:sz w:val="24"/>
        </w:rPr>
        <w:t>合肥</w:t>
      </w:r>
      <w:r w:rsidR="00062ABE">
        <w:rPr>
          <w:rFonts w:ascii="Times New Roman" w:eastAsia="楷体" w:hAnsi="Times New Roman" w:hint="eastAsia"/>
          <w:b/>
          <w:color w:val="FF0000"/>
          <w:sz w:val="24"/>
        </w:rPr>
        <w:t>01</w:t>
      </w:r>
      <w:r w:rsidRPr="002A3BB2">
        <w:rPr>
          <w:rFonts w:ascii="Times New Roman" w:eastAsia="楷体" w:hAnsi="Times New Roman"/>
          <w:b/>
          <w:color w:val="FF0000"/>
          <w:sz w:val="24"/>
        </w:rPr>
        <w:t>]</w:t>
      </w:r>
      <w:r w:rsidR="00965C2F" w:rsidRPr="002A3BB2">
        <w:rPr>
          <w:rFonts w:ascii="Times New Roman" w:eastAsia="楷体" w:hAnsi="Times New Roman"/>
          <w:b/>
          <w:color w:val="FF0000"/>
          <w:sz w:val="24"/>
        </w:rPr>
        <w:t>-WTTZ</w:t>
      </w:r>
      <w:r w:rsidRPr="002A3BB2">
        <w:rPr>
          <w:rFonts w:ascii="Times New Roman" w:eastAsia="楷体" w:hAnsi="Times New Roman"/>
          <w:b/>
          <w:color w:val="FF0000"/>
          <w:sz w:val="24"/>
        </w:rPr>
        <w:t>】</w:t>
      </w:r>
    </w:p>
    <w:p w:rsidR="00BD498E" w:rsidRPr="002A3BB2" w:rsidRDefault="00BD498E" w:rsidP="00BD498E">
      <w:pPr>
        <w:adjustRightInd w:val="0"/>
        <w:snapToGrid w:val="0"/>
        <w:spacing w:line="360" w:lineRule="auto"/>
        <w:jc w:val="center"/>
        <w:rPr>
          <w:rFonts w:ascii="Times New Roman" w:eastAsia="楷体" w:hAnsi="Times New Roman"/>
          <w:b/>
          <w:color w:val="000000"/>
          <w:sz w:val="24"/>
          <w:szCs w:val="36"/>
        </w:rPr>
      </w:pPr>
    </w:p>
    <w:p w:rsidR="00BD498E" w:rsidRPr="002A3BB2" w:rsidRDefault="00BD498E" w:rsidP="00BD498E">
      <w:pPr>
        <w:adjustRightInd w:val="0"/>
        <w:snapToGrid w:val="0"/>
        <w:spacing w:line="360" w:lineRule="auto"/>
        <w:jc w:val="center"/>
        <w:rPr>
          <w:rFonts w:ascii="Times New Roman" w:eastAsia="楷体" w:hAnsi="Times New Roman"/>
          <w:b/>
          <w:color w:val="000000"/>
          <w:sz w:val="32"/>
          <w:szCs w:val="32"/>
        </w:rPr>
      </w:pPr>
    </w:p>
    <w:p w:rsidR="00BD498E" w:rsidRPr="002A3BB2" w:rsidRDefault="00BD498E" w:rsidP="00BD498E">
      <w:pPr>
        <w:adjustRightInd w:val="0"/>
        <w:snapToGrid w:val="0"/>
        <w:spacing w:line="360" w:lineRule="auto"/>
        <w:jc w:val="center"/>
        <w:rPr>
          <w:rFonts w:ascii="Times New Roman" w:eastAsia="楷体" w:hAnsi="Times New Roman"/>
          <w:b/>
          <w:color w:val="000000"/>
          <w:sz w:val="32"/>
          <w:szCs w:val="32"/>
        </w:rPr>
      </w:pPr>
    </w:p>
    <w:p w:rsidR="00BD498E" w:rsidRPr="002A3BB2" w:rsidRDefault="00BD498E" w:rsidP="00BD498E">
      <w:pPr>
        <w:adjustRightInd w:val="0"/>
        <w:snapToGrid w:val="0"/>
        <w:spacing w:line="360" w:lineRule="auto"/>
        <w:jc w:val="center"/>
        <w:rPr>
          <w:rFonts w:ascii="Times New Roman" w:eastAsia="楷体" w:hAnsi="Times New Roman"/>
          <w:b/>
          <w:color w:val="000000"/>
          <w:sz w:val="32"/>
          <w:szCs w:val="32"/>
        </w:rPr>
      </w:pPr>
    </w:p>
    <w:p w:rsidR="00BD498E" w:rsidRPr="002A3BB2" w:rsidRDefault="00BD498E" w:rsidP="00BD498E">
      <w:pPr>
        <w:adjustRightInd w:val="0"/>
        <w:snapToGrid w:val="0"/>
        <w:spacing w:line="360" w:lineRule="auto"/>
        <w:jc w:val="center"/>
        <w:rPr>
          <w:rFonts w:ascii="Times New Roman" w:eastAsia="楷体" w:hAnsi="Times New Roman"/>
          <w:b/>
          <w:color w:val="000000"/>
          <w:sz w:val="24"/>
          <w:szCs w:val="36"/>
        </w:rPr>
      </w:pPr>
    </w:p>
    <w:p w:rsidR="00BD498E" w:rsidRPr="002A3BB2" w:rsidRDefault="00BD498E" w:rsidP="00BD498E">
      <w:pPr>
        <w:adjustRightInd w:val="0"/>
        <w:snapToGrid w:val="0"/>
        <w:spacing w:line="360" w:lineRule="auto"/>
        <w:jc w:val="center"/>
        <w:rPr>
          <w:rFonts w:ascii="Times New Roman" w:eastAsia="楷体" w:hAnsi="Times New Roman"/>
          <w:b/>
          <w:color w:val="000000"/>
          <w:sz w:val="24"/>
          <w:szCs w:val="36"/>
        </w:rPr>
      </w:pPr>
      <w:r w:rsidRPr="002A3BB2">
        <w:rPr>
          <w:rFonts w:ascii="Times New Roman" w:eastAsia="楷体" w:hAnsi="Times New Roman"/>
          <w:b/>
          <w:color w:val="000000"/>
          <w:sz w:val="32"/>
          <w:szCs w:val="32"/>
        </w:rPr>
        <w:t>委托投资协议</w:t>
      </w: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adjustRightInd w:val="0"/>
        <w:snapToGrid w:val="0"/>
        <w:spacing w:line="360" w:lineRule="auto"/>
        <w:jc w:val="center"/>
        <w:rPr>
          <w:rFonts w:ascii="Times New Roman" w:eastAsia="楷体" w:hAnsi="Times New Roman"/>
          <w:b/>
          <w:bCs/>
          <w:sz w:val="28"/>
          <w:szCs w:val="36"/>
        </w:rPr>
      </w:pPr>
    </w:p>
    <w:p w:rsidR="00BD498E" w:rsidRPr="002A3BB2" w:rsidRDefault="00BD498E" w:rsidP="00BD498E">
      <w:pPr>
        <w:spacing w:line="360" w:lineRule="auto"/>
        <w:jc w:val="center"/>
        <w:rPr>
          <w:rFonts w:ascii="Times New Roman" w:eastAsia="楷体" w:hAnsi="Times New Roman"/>
          <w:b/>
          <w:sz w:val="32"/>
          <w:szCs w:val="32"/>
        </w:rPr>
      </w:pPr>
      <w:r w:rsidRPr="002A3BB2">
        <w:rPr>
          <w:rFonts w:ascii="Times New Roman" w:eastAsia="楷体" w:hAnsi="Times New Roman"/>
          <w:b/>
          <w:sz w:val="32"/>
          <w:szCs w:val="32"/>
        </w:rPr>
        <w:t>【</w:t>
      </w:r>
      <w:ins w:id="1" w:author="严爱华" w:date="2014-09-01T20:06:00Z">
        <w:r w:rsidR="00C677CB">
          <w:rPr>
            <w:rFonts w:ascii="Times New Roman" w:eastAsia="楷体" w:hAnsi="Times New Roman" w:hint="eastAsia"/>
            <w:b/>
            <w:sz w:val="32"/>
            <w:szCs w:val="32"/>
          </w:rPr>
          <w:t>2014</w:t>
        </w:r>
      </w:ins>
      <w:r w:rsidRPr="002A3BB2">
        <w:rPr>
          <w:rFonts w:ascii="Times New Roman" w:eastAsia="楷体" w:hAnsi="Times New Roman"/>
          <w:b/>
          <w:sz w:val="32"/>
          <w:szCs w:val="32"/>
        </w:rPr>
        <w:t>】年【</w:t>
      </w:r>
      <w:ins w:id="2" w:author="严爱华" w:date="2014-09-01T20:06:00Z">
        <w:r w:rsidR="00C677CB">
          <w:rPr>
            <w:rFonts w:ascii="Times New Roman" w:eastAsia="楷体" w:hAnsi="Times New Roman" w:hint="eastAsia"/>
            <w:b/>
            <w:sz w:val="32"/>
            <w:szCs w:val="32"/>
          </w:rPr>
          <w:t>9</w:t>
        </w:r>
      </w:ins>
      <w:r w:rsidRPr="002A3BB2">
        <w:rPr>
          <w:rFonts w:ascii="Times New Roman" w:eastAsia="楷体" w:hAnsi="Times New Roman"/>
          <w:b/>
          <w:sz w:val="32"/>
          <w:szCs w:val="32"/>
        </w:rPr>
        <w:t>】月【</w:t>
      </w:r>
      <w:ins w:id="3" w:author="严爱华" w:date="2014-09-01T20:06:00Z">
        <w:r w:rsidR="00C677CB">
          <w:rPr>
            <w:rFonts w:ascii="Times New Roman" w:eastAsia="楷体" w:hAnsi="Times New Roman" w:hint="eastAsia"/>
            <w:b/>
            <w:sz w:val="32"/>
            <w:szCs w:val="32"/>
          </w:rPr>
          <w:t>1</w:t>
        </w:r>
      </w:ins>
      <w:r w:rsidRPr="002A3BB2">
        <w:rPr>
          <w:rFonts w:ascii="Times New Roman" w:eastAsia="楷体" w:hAnsi="Times New Roman"/>
          <w:b/>
          <w:sz w:val="32"/>
          <w:szCs w:val="32"/>
        </w:rPr>
        <w:t>】日</w:t>
      </w:r>
    </w:p>
    <w:p w:rsidR="00BD498E" w:rsidRPr="002A3BB2" w:rsidRDefault="00BD498E" w:rsidP="00BD498E">
      <w:pPr>
        <w:widowControl/>
        <w:tabs>
          <w:tab w:val="left" w:pos="1134"/>
        </w:tabs>
        <w:spacing w:line="360" w:lineRule="auto"/>
        <w:jc w:val="center"/>
        <w:rPr>
          <w:rFonts w:ascii="Times New Roman" w:eastAsia="楷体" w:hAnsi="Times New Roman"/>
          <w:b/>
          <w:kern w:val="0"/>
          <w:sz w:val="24"/>
          <w:szCs w:val="24"/>
        </w:rPr>
        <w:sectPr w:rsidR="00BD498E" w:rsidRPr="002A3BB2">
          <w:pgSz w:w="11906" w:h="16838"/>
          <w:pgMar w:top="1361" w:right="1701" w:bottom="1361" w:left="1701" w:header="851" w:footer="992" w:gutter="0"/>
          <w:cols w:space="720"/>
          <w:docGrid w:type="lines" w:linePitch="312"/>
        </w:sectPr>
      </w:pPr>
    </w:p>
    <w:sdt>
      <w:sdtPr>
        <w:rPr>
          <w:rFonts w:ascii="Times New Roman" w:eastAsia="宋体" w:hAnsi="Times New Roman" w:cs="Times New Roman"/>
          <w:b w:val="0"/>
          <w:bCs w:val="0"/>
          <w:color w:val="auto"/>
          <w:kern w:val="2"/>
          <w:sz w:val="21"/>
          <w:szCs w:val="22"/>
          <w:lang w:val="zh-CN"/>
        </w:rPr>
        <w:id w:val="1240058331"/>
        <w:docPartObj>
          <w:docPartGallery w:val="Table of Contents"/>
          <w:docPartUnique/>
        </w:docPartObj>
      </w:sdtPr>
      <w:sdtContent>
        <w:p w:rsidR="0074229F" w:rsidRDefault="00674B26">
          <w:pPr>
            <w:pStyle w:val="TOC"/>
            <w:jc w:val="center"/>
            <w:rPr>
              <w:rFonts w:ascii="Times New Roman" w:eastAsia="楷体" w:hAnsi="Times New Roman" w:cs="Times New Roman"/>
              <w:color w:val="auto"/>
              <w:sz w:val="24"/>
              <w:szCs w:val="24"/>
            </w:rPr>
          </w:pPr>
          <w:r w:rsidRPr="00674B26">
            <w:rPr>
              <w:rFonts w:ascii="Times New Roman" w:eastAsia="楷体" w:hAnsi="Times New Roman" w:cs="Times New Roman" w:hint="eastAsia"/>
              <w:color w:val="auto"/>
              <w:sz w:val="24"/>
              <w:szCs w:val="24"/>
              <w:lang w:val="zh-CN"/>
            </w:rPr>
            <w:t>目录</w:t>
          </w:r>
        </w:p>
        <w:p w:rsidR="0040228C" w:rsidRPr="002A3BB2" w:rsidRDefault="00E31F76" w:rsidP="005320BD">
          <w:pPr>
            <w:pStyle w:val="11"/>
            <w:spacing w:before="156" w:after="156"/>
            <w:rPr>
              <w:rFonts w:ascii="Times New Roman" w:eastAsiaTheme="minorEastAsia" w:hAnsi="Times New Roman"/>
              <w:noProof/>
            </w:rPr>
          </w:pPr>
          <w:r w:rsidRPr="00E31F76">
            <w:rPr>
              <w:rFonts w:ascii="Times New Roman" w:hAnsi="Times New Roman"/>
            </w:rPr>
            <w:fldChar w:fldCharType="begin"/>
          </w:r>
          <w:r w:rsidR="00845F47" w:rsidRPr="002A3BB2">
            <w:rPr>
              <w:rFonts w:ascii="Times New Roman" w:hAnsi="Times New Roman"/>
            </w:rPr>
            <w:instrText xml:space="preserve"> TOC \o "1-3" \h \z \u </w:instrText>
          </w:r>
          <w:r w:rsidRPr="00E31F76">
            <w:rPr>
              <w:rFonts w:ascii="Times New Roman" w:hAnsi="Times New Roman"/>
            </w:rPr>
            <w:fldChar w:fldCharType="separate"/>
          </w:r>
          <w:hyperlink w:anchor="_Toc395359106" w:history="1">
            <w:r w:rsidR="0040228C" w:rsidRPr="002A3BB2">
              <w:rPr>
                <w:rStyle w:val="ab"/>
                <w:rFonts w:ascii="Times New Roman" w:eastAsia="楷体" w:hAnsi="Times New Roman"/>
                <w:noProof/>
              </w:rPr>
              <w:t>定义</w:t>
            </w:r>
            <w:r w:rsidR="0040228C" w:rsidRPr="002A3BB2">
              <w:rPr>
                <w:rFonts w:ascii="Times New Roman" w:hAnsi="Times New Roman"/>
                <w:noProof/>
                <w:webHidden/>
              </w:rPr>
              <w:tab/>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_Toc395359106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4</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09" w:history="1">
            <w:r w:rsidR="0040228C" w:rsidRPr="002A3BB2">
              <w:rPr>
                <w:rStyle w:val="ab"/>
                <w:rFonts w:ascii="Times New Roman" w:eastAsia="楷体" w:hAnsi="Times New Roman"/>
                <w:noProof/>
              </w:rPr>
              <w:t>1.</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投资标的（本项目）</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_Toc395359109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5</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10" w:history="1">
            <w:r w:rsidR="0040228C" w:rsidRPr="002A3BB2">
              <w:rPr>
                <w:rStyle w:val="ab"/>
                <w:rFonts w:ascii="Times New Roman" w:eastAsia="楷体" w:hAnsi="Times New Roman"/>
                <w:noProof/>
              </w:rPr>
              <w:t>2.</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投资模式及各方权利义务</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_Toc395359110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6</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11" w:history="1">
            <w:r w:rsidR="0040228C" w:rsidRPr="002A3BB2">
              <w:rPr>
                <w:rStyle w:val="ab"/>
                <w:rFonts w:ascii="Times New Roman" w:eastAsia="楷体" w:hAnsi="Times New Roman"/>
                <w:noProof/>
              </w:rPr>
              <w:t>3.</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投资资金确认、投资及收益分配</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_Toc395359111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7</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12" w:history="1">
            <w:r w:rsidR="0040228C" w:rsidRPr="002A3BB2">
              <w:rPr>
                <w:rStyle w:val="ab"/>
                <w:rFonts w:ascii="Times New Roman" w:eastAsia="楷体" w:hAnsi="Times New Roman"/>
                <w:noProof/>
              </w:rPr>
              <w:t>4.</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补充事项</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_Toc395359112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10</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13" w:history="1">
            <w:r w:rsidR="0040228C" w:rsidRPr="002A3BB2">
              <w:rPr>
                <w:rStyle w:val="ab"/>
                <w:rFonts w:ascii="Times New Roman" w:eastAsia="楷体" w:hAnsi="Times New Roman"/>
                <w:noProof/>
              </w:rPr>
              <w:t>5.</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其他</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_Toc395359113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10</w:t>
            </w:r>
            <w:r w:rsidRPr="002A3BB2">
              <w:rPr>
                <w:rFonts w:ascii="Times New Roman" w:hAnsi="Times New Roman"/>
                <w:noProof/>
                <w:webHidden/>
              </w:rPr>
              <w:fldChar w:fldCharType="end"/>
            </w:r>
          </w:hyperlink>
        </w:p>
        <w:p w:rsidR="0040228C" w:rsidRPr="002A3BB2" w:rsidRDefault="00E31F76" w:rsidP="005320BD">
          <w:pPr>
            <w:pStyle w:val="11"/>
            <w:spacing w:before="156" w:after="156"/>
            <w:rPr>
              <w:rFonts w:ascii="Times New Roman" w:eastAsiaTheme="minorEastAsia" w:hAnsi="Times New Roman"/>
              <w:noProof/>
            </w:rPr>
          </w:pPr>
          <w:hyperlink w:anchor="_Toc395359114" w:history="1">
            <w:r w:rsidR="0040228C" w:rsidRPr="002A3BB2">
              <w:rPr>
                <w:rStyle w:val="ab"/>
                <w:rFonts w:ascii="Times New Roman" w:eastAsia="楷体" w:hAnsi="Times New Roman"/>
                <w:noProof/>
              </w:rPr>
              <w:t>6.</w:t>
            </w:r>
            <w:r w:rsidR="0040228C" w:rsidRPr="002A3BB2">
              <w:rPr>
                <w:rFonts w:ascii="Times New Roman" w:eastAsiaTheme="minorEastAsia" w:hAnsi="Times New Roman"/>
                <w:noProof/>
              </w:rPr>
              <w:tab/>
            </w:r>
            <w:r w:rsidR="0040228C" w:rsidRPr="002A3BB2">
              <w:rPr>
                <w:rStyle w:val="ab"/>
                <w:rFonts w:ascii="Times New Roman" w:eastAsia="楷体" w:hAnsi="Times New Roman"/>
                <w:noProof/>
              </w:rPr>
              <w:t>协议生效</w:t>
            </w:r>
            <w:r w:rsidR="0040228C" w:rsidRPr="002A3BB2">
              <w:rPr>
                <w:rFonts w:ascii="Times New Roman" w:hAnsi="Times New Roman"/>
                <w:noProof/>
                <w:webHidden/>
              </w:rPr>
              <w:tab/>
            </w:r>
            <w:r w:rsidRPr="002A3BB2">
              <w:rPr>
                <w:rFonts w:ascii="Times New Roman" w:hAnsi="Times New Roman"/>
                <w:noProof/>
                <w:webHidden/>
              </w:rPr>
              <w:fldChar w:fldCharType="begin"/>
            </w:r>
            <w:r w:rsidR="0040228C" w:rsidRPr="002A3BB2">
              <w:rPr>
                <w:rFonts w:ascii="Times New Roman" w:hAnsi="Times New Roman"/>
                <w:noProof/>
                <w:webHidden/>
              </w:rPr>
              <w:instrText xml:space="preserve"> PAGEREF _Toc395359114 \h </w:instrText>
            </w:r>
            <w:r w:rsidRPr="002A3BB2">
              <w:rPr>
                <w:rFonts w:ascii="Times New Roman" w:hAnsi="Times New Roman"/>
                <w:noProof/>
                <w:webHidden/>
              </w:rPr>
            </w:r>
            <w:r w:rsidRPr="002A3BB2">
              <w:rPr>
                <w:rFonts w:ascii="Times New Roman" w:hAnsi="Times New Roman"/>
                <w:noProof/>
                <w:webHidden/>
              </w:rPr>
              <w:fldChar w:fldCharType="separate"/>
            </w:r>
            <w:r w:rsidR="0040228C" w:rsidRPr="002A3BB2">
              <w:rPr>
                <w:rFonts w:ascii="Times New Roman" w:hAnsi="Times New Roman"/>
                <w:noProof/>
                <w:webHidden/>
              </w:rPr>
              <w:t>12</w:t>
            </w:r>
            <w:r w:rsidRPr="002A3BB2">
              <w:rPr>
                <w:rFonts w:ascii="Times New Roman" w:hAnsi="Times New Roman"/>
                <w:noProof/>
                <w:webHidden/>
              </w:rPr>
              <w:fldChar w:fldCharType="end"/>
            </w:r>
          </w:hyperlink>
        </w:p>
        <w:p w:rsidR="00845F47" w:rsidRPr="002A3BB2" w:rsidRDefault="00E31F76">
          <w:pPr>
            <w:rPr>
              <w:rFonts w:ascii="Times New Roman" w:hAnsi="Times New Roman"/>
            </w:rPr>
          </w:pPr>
          <w:r w:rsidRPr="002A3BB2">
            <w:rPr>
              <w:rFonts w:ascii="Times New Roman" w:hAnsi="Times New Roman"/>
              <w:b/>
              <w:bCs/>
              <w:lang w:val="zh-CN"/>
            </w:rPr>
            <w:fldChar w:fldCharType="end"/>
          </w:r>
        </w:p>
      </w:sdtContent>
    </w:sdt>
    <w:p w:rsidR="000343B5" w:rsidRPr="002A3BB2" w:rsidRDefault="000343B5" w:rsidP="00BD498E">
      <w:pPr>
        <w:widowControl/>
        <w:tabs>
          <w:tab w:val="left" w:pos="1134"/>
        </w:tabs>
        <w:spacing w:line="360" w:lineRule="auto"/>
        <w:jc w:val="center"/>
        <w:rPr>
          <w:rFonts w:ascii="Times New Roman" w:eastAsia="楷体" w:hAnsi="Times New Roman"/>
          <w:b/>
          <w:kern w:val="0"/>
          <w:sz w:val="24"/>
          <w:szCs w:val="24"/>
        </w:rPr>
      </w:pPr>
    </w:p>
    <w:p w:rsidR="0074229F" w:rsidRDefault="00BD498E" w:rsidP="005839D5">
      <w:pPr>
        <w:widowControl/>
        <w:tabs>
          <w:tab w:val="left" w:pos="1134"/>
        </w:tabs>
        <w:spacing w:line="360" w:lineRule="auto"/>
        <w:jc w:val="left"/>
        <w:rPr>
          <w:rFonts w:ascii="Times New Roman" w:eastAsia="楷体" w:hAnsi="Times New Roman"/>
          <w:sz w:val="24"/>
          <w:szCs w:val="24"/>
        </w:rPr>
      </w:pPr>
      <w:r w:rsidRPr="002A3BB2">
        <w:rPr>
          <w:rFonts w:ascii="Times New Roman" w:eastAsia="楷体" w:hAnsi="Times New Roman"/>
          <w:b/>
          <w:kern w:val="0"/>
          <w:sz w:val="24"/>
          <w:szCs w:val="24"/>
        </w:rPr>
        <w:br w:type="page"/>
      </w:r>
      <w:r w:rsidR="00674B26" w:rsidRPr="00674B26">
        <w:rPr>
          <w:rFonts w:ascii="Times New Roman" w:eastAsia="楷体" w:hAnsi="Times New Roman" w:hint="eastAsia"/>
          <w:sz w:val="24"/>
          <w:szCs w:val="24"/>
        </w:rPr>
        <w:lastRenderedPageBreak/>
        <w:t>本委托投资协议（</w:t>
      </w:r>
      <w:r w:rsidR="00674B26" w:rsidRPr="00674B26">
        <w:rPr>
          <w:rFonts w:ascii="Times New Roman" w:eastAsia="楷体" w:hAnsi="Times New Roman"/>
          <w:sz w:val="24"/>
          <w:szCs w:val="24"/>
        </w:rPr>
        <w:t>“</w:t>
      </w:r>
      <w:r w:rsidR="00674B26" w:rsidRPr="00674B26">
        <w:rPr>
          <w:rFonts w:ascii="Times New Roman" w:eastAsia="楷体" w:hAnsi="Times New Roman" w:hint="eastAsia"/>
          <w:sz w:val="24"/>
          <w:szCs w:val="24"/>
        </w:rPr>
        <w:t>本协议</w:t>
      </w:r>
      <w:r w:rsidR="00674B26" w:rsidRPr="00674B26">
        <w:rPr>
          <w:rFonts w:ascii="Times New Roman" w:eastAsia="楷体" w:hAnsi="Times New Roman"/>
          <w:sz w:val="24"/>
          <w:szCs w:val="24"/>
        </w:rPr>
        <w:t>”</w:t>
      </w:r>
      <w:r w:rsidR="00674B26" w:rsidRPr="00674B26">
        <w:rPr>
          <w:rFonts w:ascii="Times New Roman" w:eastAsia="楷体" w:hAnsi="Times New Roman" w:hint="eastAsia"/>
          <w:sz w:val="24"/>
          <w:szCs w:val="24"/>
        </w:rPr>
        <w:t>）由以下双方</w:t>
      </w:r>
      <w:r w:rsidR="00601095" w:rsidRPr="006D4B61">
        <w:rPr>
          <w:rFonts w:ascii="Times New Roman" w:eastAsia="楷体" w:hAnsi="Times New Roman"/>
          <w:sz w:val="24"/>
          <w:szCs w:val="24"/>
        </w:rPr>
        <w:t>于【</w:t>
      </w:r>
      <w:ins w:id="4" w:author="严爱华" w:date="2014-09-01T19:54:00Z">
        <w:r w:rsidR="008E182B">
          <w:rPr>
            <w:rFonts w:ascii="Times New Roman" w:eastAsia="楷体" w:hAnsi="Times New Roman" w:hint="eastAsia"/>
            <w:sz w:val="24"/>
            <w:szCs w:val="24"/>
          </w:rPr>
          <w:t>2014</w:t>
        </w:r>
      </w:ins>
      <w:r w:rsidR="00601095" w:rsidRPr="006D4B61">
        <w:rPr>
          <w:rFonts w:ascii="Times New Roman" w:eastAsia="楷体" w:hAnsi="Times New Roman"/>
          <w:sz w:val="24"/>
          <w:szCs w:val="24"/>
        </w:rPr>
        <w:t>】年【</w:t>
      </w:r>
      <w:ins w:id="5" w:author="严爱华" w:date="2014-09-01T19:54:00Z">
        <w:r w:rsidR="008E182B">
          <w:rPr>
            <w:rFonts w:ascii="Times New Roman" w:eastAsia="楷体" w:hAnsi="Times New Roman" w:hint="eastAsia"/>
            <w:sz w:val="24"/>
            <w:szCs w:val="24"/>
          </w:rPr>
          <w:t>9</w:t>
        </w:r>
      </w:ins>
      <w:r w:rsidR="00601095" w:rsidRPr="006D4B61">
        <w:rPr>
          <w:rFonts w:ascii="Times New Roman" w:eastAsia="楷体" w:hAnsi="Times New Roman"/>
          <w:sz w:val="24"/>
          <w:szCs w:val="24"/>
        </w:rPr>
        <w:t>】月【</w:t>
      </w:r>
      <w:ins w:id="6" w:author="严爱华" w:date="2014-09-01T19:54:00Z">
        <w:r w:rsidR="008E182B">
          <w:rPr>
            <w:rFonts w:ascii="Times New Roman" w:eastAsia="楷体" w:hAnsi="Times New Roman" w:hint="eastAsia"/>
            <w:sz w:val="24"/>
            <w:szCs w:val="24"/>
          </w:rPr>
          <w:t>1</w:t>
        </w:r>
      </w:ins>
      <w:r w:rsidR="00601095" w:rsidRPr="006D4B61">
        <w:rPr>
          <w:rFonts w:ascii="Times New Roman" w:eastAsia="楷体" w:hAnsi="Times New Roman"/>
          <w:sz w:val="24"/>
          <w:szCs w:val="24"/>
        </w:rPr>
        <w:t>】日在中国【</w:t>
      </w:r>
      <w:ins w:id="7" w:author="严爱华" w:date="2014-09-01T19:54:00Z">
        <w:r w:rsidR="008E182B">
          <w:rPr>
            <w:rFonts w:ascii="Times New Roman" w:eastAsia="楷体" w:hAnsi="Times New Roman" w:hint="eastAsia"/>
            <w:sz w:val="24"/>
            <w:szCs w:val="24"/>
          </w:rPr>
          <w:t>合肥</w:t>
        </w:r>
      </w:ins>
      <w:r w:rsidR="00601095" w:rsidRPr="006D4B61">
        <w:rPr>
          <w:rFonts w:ascii="Times New Roman" w:eastAsia="楷体" w:hAnsi="Times New Roman"/>
          <w:sz w:val="24"/>
          <w:szCs w:val="24"/>
        </w:rPr>
        <w:t>】市</w:t>
      </w:r>
      <w:r w:rsidR="00674B26" w:rsidRPr="00674B26">
        <w:rPr>
          <w:rFonts w:ascii="Times New Roman" w:eastAsia="楷体" w:hAnsi="Times New Roman" w:hint="eastAsia"/>
          <w:sz w:val="24"/>
          <w:szCs w:val="24"/>
        </w:rPr>
        <w:t>签署：</w:t>
      </w:r>
    </w:p>
    <w:p w:rsidR="0074229F" w:rsidRDefault="0074229F">
      <w:pPr>
        <w:spacing w:line="360" w:lineRule="auto"/>
        <w:rPr>
          <w:rFonts w:ascii="Times New Roman" w:eastAsia="楷体" w:hAnsi="Times New Roman"/>
          <w:sz w:val="24"/>
          <w:szCs w:val="24"/>
        </w:rPr>
      </w:pP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甲方：</w:t>
      </w:r>
      <w:r w:rsidR="00A405B5" w:rsidRPr="002A3BB2">
        <w:rPr>
          <w:rFonts w:ascii="Times New Roman" w:eastAsia="楷体" w:hAnsi="Times New Roman"/>
          <w:sz w:val="24"/>
          <w:szCs w:val="24"/>
        </w:rPr>
        <w:t>【</w:t>
      </w:r>
      <w:ins w:id="8" w:author="严爱华" w:date="2014-09-01T19:05:00Z">
        <w:r w:rsidR="007C38F6">
          <w:rPr>
            <w:rFonts w:ascii="Times New Roman" w:eastAsia="楷体" w:hAnsi="Times New Roman" w:hint="eastAsia"/>
            <w:sz w:val="24"/>
            <w:szCs w:val="24"/>
          </w:rPr>
          <w:t>严爱华</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国籍：</w:t>
      </w:r>
      <w:r w:rsidR="00A405B5" w:rsidRPr="002A3BB2">
        <w:rPr>
          <w:rFonts w:ascii="Times New Roman" w:eastAsia="楷体" w:hAnsi="Times New Roman"/>
          <w:sz w:val="24"/>
          <w:szCs w:val="24"/>
        </w:rPr>
        <w:t>【</w:t>
      </w:r>
      <w:ins w:id="9" w:author="严爱华" w:date="2014-09-01T19:05:00Z">
        <w:r w:rsidR="007C38F6">
          <w:rPr>
            <w:rFonts w:ascii="Times New Roman" w:eastAsia="楷体" w:hAnsi="Times New Roman" w:hint="eastAsia"/>
            <w:sz w:val="24"/>
            <w:szCs w:val="24"/>
          </w:rPr>
          <w:t>中国</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身份证号（其他有效证件号）：</w:t>
      </w:r>
      <w:r w:rsidR="00A405B5" w:rsidRPr="002A3BB2">
        <w:rPr>
          <w:rFonts w:ascii="Times New Roman" w:eastAsia="楷体" w:hAnsi="Times New Roman"/>
          <w:sz w:val="24"/>
          <w:szCs w:val="24"/>
        </w:rPr>
        <w:t>【</w:t>
      </w:r>
      <w:ins w:id="10" w:author="严爱华" w:date="2014-09-01T19:05:00Z">
        <w:r w:rsidR="007C38F6">
          <w:rPr>
            <w:rFonts w:ascii="Times New Roman" w:eastAsia="楷体" w:hAnsi="Times New Roman" w:hint="eastAsia"/>
            <w:sz w:val="24"/>
            <w:szCs w:val="24"/>
          </w:rPr>
          <w:t>340121197</w:t>
        </w:r>
      </w:ins>
      <w:ins w:id="11" w:author="严爱华" w:date="2014-09-01T19:06:00Z">
        <w:r w:rsidR="007C38F6">
          <w:rPr>
            <w:rFonts w:ascii="Times New Roman" w:eastAsia="楷体" w:hAnsi="Times New Roman" w:hint="eastAsia"/>
            <w:sz w:val="24"/>
            <w:szCs w:val="24"/>
          </w:rPr>
          <w:t>609133709</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联系地址：</w:t>
      </w:r>
      <w:r w:rsidR="00A405B5" w:rsidRPr="002A3BB2">
        <w:rPr>
          <w:rFonts w:ascii="Times New Roman" w:eastAsia="楷体" w:hAnsi="Times New Roman"/>
          <w:sz w:val="24"/>
          <w:szCs w:val="24"/>
        </w:rPr>
        <w:t>【</w:t>
      </w:r>
      <w:ins w:id="12" w:author="严爱华" w:date="2014-09-01T19:06:00Z">
        <w:r w:rsidR="007C38F6">
          <w:rPr>
            <w:rFonts w:ascii="Times New Roman" w:eastAsia="楷体" w:hAnsi="Times New Roman" w:hint="eastAsia"/>
            <w:sz w:val="24"/>
            <w:szCs w:val="24"/>
          </w:rPr>
          <w:t>合肥市政务区怀宁路</w:t>
        </w:r>
      </w:ins>
      <w:ins w:id="13" w:author="严爱华" w:date="2014-09-01T19:07:00Z">
        <w:r w:rsidR="007C38F6">
          <w:rPr>
            <w:rFonts w:ascii="Times New Roman" w:eastAsia="楷体" w:hAnsi="Times New Roman" w:hint="eastAsia"/>
            <w:sz w:val="24"/>
            <w:szCs w:val="24"/>
          </w:rPr>
          <w:t>平安大厦</w:t>
        </w:r>
        <w:r w:rsidR="007C38F6">
          <w:rPr>
            <w:rFonts w:ascii="Times New Roman" w:eastAsia="楷体" w:hAnsi="Times New Roman" w:hint="eastAsia"/>
            <w:sz w:val="24"/>
            <w:szCs w:val="24"/>
          </w:rPr>
          <w:t>13</w:t>
        </w:r>
        <w:r w:rsidR="007C38F6">
          <w:rPr>
            <w:rFonts w:ascii="Times New Roman" w:eastAsia="楷体" w:hAnsi="Times New Roman" w:hint="eastAsia"/>
            <w:sz w:val="24"/>
            <w:szCs w:val="24"/>
          </w:rPr>
          <w:t>楼</w:t>
        </w:r>
      </w:ins>
      <w:r w:rsidR="00A405B5" w:rsidRPr="002A3BB2">
        <w:rPr>
          <w:rFonts w:ascii="Times New Roman" w:eastAsia="楷体" w:hAnsi="Times New Roman"/>
          <w:sz w:val="24"/>
          <w:szCs w:val="24"/>
        </w:rPr>
        <w:t>】</w:t>
      </w:r>
    </w:p>
    <w:p w:rsidR="009A24C7" w:rsidRDefault="00674B26" w:rsidP="009A24C7">
      <w:pPr>
        <w:spacing w:line="480" w:lineRule="auto"/>
        <w:rPr>
          <w:rFonts w:ascii="Times New Roman" w:eastAsia="楷体" w:hAnsi="Times New Roman"/>
          <w:sz w:val="24"/>
          <w:szCs w:val="24"/>
        </w:rPr>
      </w:pPr>
      <w:r w:rsidRPr="00674B26">
        <w:rPr>
          <w:rFonts w:ascii="Times New Roman" w:eastAsia="楷体" w:hAnsi="Times New Roman" w:hint="eastAsia"/>
          <w:sz w:val="24"/>
          <w:szCs w:val="24"/>
        </w:rPr>
        <w:t>联系电子邮箱：</w:t>
      </w:r>
      <w:r w:rsidR="00A405B5" w:rsidRPr="002A3BB2">
        <w:rPr>
          <w:rFonts w:ascii="Times New Roman" w:eastAsia="楷体" w:hAnsi="Times New Roman"/>
          <w:sz w:val="24"/>
          <w:szCs w:val="24"/>
        </w:rPr>
        <w:t>【</w:t>
      </w:r>
      <w:ins w:id="14" w:author="严爱华" w:date="2014-09-01T19:07:00Z">
        <w:r w:rsidR="007C38F6">
          <w:rPr>
            <w:rFonts w:ascii="Times New Roman" w:eastAsia="楷体" w:hAnsi="Times New Roman" w:hint="eastAsia"/>
            <w:sz w:val="24"/>
            <w:szCs w:val="24"/>
          </w:rPr>
          <w:t>yan</w:t>
        </w:r>
      </w:ins>
      <w:ins w:id="15" w:author="严爱华" w:date="2014-09-01T19:08:00Z">
        <w:r w:rsidR="007C38F6">
          <w:rPr>
            <w:rFonts w:ascii="Times New Roman" w:eastAsia="楷体" w:hAnsi="Times New Roman" w:hint="eastAsia"/>
            <w:sz w:val="24"/>
            <w:szCs w:val="24"/>
          </w:rPr>
          <w:t>ah@cifi.com.cn</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联系电话：</w:t>
      </w:r>
      <w:r w:rsidR="00A405B5" w:rsidRPr="002A3BB2">
        <w:rPr>
          <w:rFonts w:ascii="Times New Roman" w:eastAsia="楷体" w:hAnsi="Times New Roman"/>
          <w:sz w:val="24"/>
          <w:szCs w:val="24"/>
        </w:rPr>
        <w:t>【</w:t>
      </w:r>
      <w:ins w:id="16" w:author="严爱华" w:date="2014-09-01T19:08:00Z">
        <w:r w:rsidR="007C38F6">
          <w:rPr>
            <w:rFonts w:ascii="Times New Roman" w:eastAsia="楷体" w:hAnsi="Times New Roman" w:hint="eastAsia"/>
            <w:sz w:val="24"/>
            <w:szCs w:val="24"/>
          </w:rPr>
          <w:t>13956015511</w:t>
        </w:r>
      </w:ins>
      <w:r w:rsidR="00A405B5" w:rsidRPr="002A3BB2">
        <w:rPr>
          <w:rFonts w:ascii="Times New Roman" w:eastAsia="楷体" w:hAnsi="Times New Roman"/>
          <w:sz w:val="24"/>
          <w:szCs w:val="24"/>
        </w:rPr>
        <w:t>】</w:t>
      </w:r>
    </w:p>
    <w:p w:rsidR="00E22C98"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传真：</w:t>
      </w:r>
      <w:r w:rsidR="00A405B5" w:rsidRPr="002A3BB2">
        <w:rPr>
          <w:rFonts w:ascii="Times New Roman" w:eastAsia="楷体" w:hAnsi="Times New Roman"/>
          <w:sz w:val="24"/>
          <w:szCs w:val="24"/>
        </w:rPr>
        <w:t>【</w:t>
      </w:r>
      <w:ins w:id="17" w:author="严爱华" w:date="2014-09-01T19:08:00Z">
        <w:r w:rsidR="007C38F6">
          <w:rPr>
            <w:rFonts w:ascii="Times New Roman" w:eastAsia="楷体" w:hAnsi="Times New Roman" w:hint="eastAsia"/>
            <w:sz w:val="24"/>
            <w:szCs w:val="24"/>
          </w:rPr>
          <w:t>0551-63531388</w:t>
        </w:r>
      </w:ins>
      <w:r w:rsidR="00A405B5" w:rsidRPr="002A3BB2">
        <w:rPr>
          <w:rFonts w:ascii="Times New Roman" w:eastAsia="楷体" w:hAnsi="Times New Roman"/>
          <w:sz w:val="24"/>
          <w:szCs w:val="24"/>
        </w:rPr>
        <w:t>】</w:t>
      </w:r>
    </w:p>
    <w:p w:rsidR="00E62A5F" w:rsidRPr="002A3BB2" w:rsidRDefault="00E62A5F" w:rsidP="00E62A5F">
      <w:pPr>
        <w:spacing w:line="360" w:lineRule="auto"/>
        <w:rPr>
          <w:rFonts w:ascii="Times New Roman" w:eastAsia="楷体" w:hAnsi="Times New Roman"/>
          <w:sz w:val="24"/>
          <w:szCs w:val="24"/>
        </w:rPr>
      </w:pP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乙方（有限合伙企业</w:t>
      </w:r>
      <w:r w:rsidRPr="00674B26">
        <w:rPr>
          <w:rFonts w:ascii="Times New Roman" w:eastAsia="楷体" w:hAnsi="Times New Roman"/>
          <w:sz w:val="24"/>
          <w:szCs w:val="24"/>
        </w:rPr>
        <w:t>B</w:t>
      </w:r>
      <w:r w:rsidRPr="00674B26">
        <w:rPr>
          <w:rFonts w:ascii="Times New Roman" w:eastAsia="楷体" w:hAnsi="Times New Roman" w:hint="eastAsia"/>
          <w:sz w:val="24"/>
          <w:szCs w:val="24"/>
        </w:rPr>
        <w:t>）：</w:t>
      </w:r>
      <w:r w:rsidR="00A405B5" w:rsidRPr="002A3BB2">
        <w:rPr>
          <w:rFonts w:ascii="Times New Roman" w:eastAsia="楷体" w:hAnsi="Times New Roman"/>
          <w:sz w:val="24"/>
          <w:szCs w:val="24"/>
        </w:rPr>
        <w:t>【</w:t>
      </w:r>
      <w:ins w:id="18" w:author="严爱华" w:date="2014-09-01T19:48:00Z">
        <w:r w:rsidR="008E182B">
          <w:rPr>
            <w:rFonts w:ascii="Times New Roman" w:eastAsia="楷体" w:hAnsi="Times New Roman" w:hint="eastAsia"/>
            <w:sz w:val="24"/>
            <w:szCs w:val="24"/>
          </w:rPr>
          <w:t>合肥</w:t>
        </w:r>
      </w:ins>
      <w:r w:rsidR="00DE6A68">
        <w:rPr>
          <w:rFonts w:ascii="Times New Roman" w:eastAsia="楷体" w:hAnsi="Times New Roman" w:hint="eastAsia"/>
          <w:sz w:val="24"/>
          <w:szCs w:val="24"/>
        </w:rPr>
        <w:t>旭轶</w:t>
      </w:r>
      <w:ins w:id="19" w:author="严爱华" w:date="2014-09-01T20:03:00Z">
        <w:r w:rsidR="00C677CB">
          <w:rPr>
            <w:rFonts w:ascii="Times New Roman" w:eastAsia="楷体" w:hAnsi="Times New Roman" w:hint="eastAsia"/>
            <w:sz w:val="24"/>
            <w:szCs w:val="24"/>
          </w:rPr>
          <w:t>投资合伙企业</w:t>
        </w:r>
      </w:ins>
      <w:ins w:id="20" w:author="严爱华" w:date="2014-09-01T20:04:00Z">
        <w:r w:rsidR="00C677CB">
          <w:rPr>
            <w:rFonts w:ascii="Times New Roman" w:eastAsia="楷体" w:hAnsi="Times New Roman" w:hint="eastAsia"/>
            <w:sz w:val="24"/>
            <w:szCs w:val="24"/>
          </w:rPr>
          <w:t>（有限合伙）</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营业执照号：</w:t>
      </w:r>
      <w:r w:rsidR="00A405B5" w:rsidRPr="002A3BB2">
        <w:rPr>
          <w:rFonts w:ascii="Times New Roman" w:eastAsia="楷体" w:hAnsi="Times New Roman"/>
          <w:sz w:val="24"/>
          <w:szCs w:val="24"/>
        </w:rPr>
        <w:t>【</w:t>
      </w:r>
      <w:ins w:id="21" w:author="严爱华" w:date="2014-09-01T20:06:00Z">
        <w:r w:rsidR="00C677CB">
          <w:rPr>
            <w:rFonts w:ascii="Times New Roman" w:eastAsia="楷体" w:hAnsi="Times New Roman" w:hint="eastAsia"/>
            <w:sz w:val="24"/>
            <w:szCs w:val="24"/>
          </w:rPr>
          <w:t>340191000038264</w:t>
        </w:r>
      </w:ins>
      <w:r w:rsidR="00A405B5" w:rsidRPr="002A3BB2">
        <w:rPr>
          <w:rFonts w:ascii="Times New Roman" w:eastAsia="楷体" w:hAnsi="Times New Roman"/>
          <w:sz w:val="24"/>
          <w:szCs w:val="24"/>
        </w:rPr>
        <w:t>】</w:t>
      </w:r>
    </w:p>
    <w:p w:rsidR="00E62A5F" w:rsidRPr="002A3BB2" w:rsidRDefault="00A405B5" w:rsidP="00E62A5F">
      <w:pPr>
        <w:spacing w:line="360" w:lineRule="auto"/>
        <w:rPr>
          <w:rFonts w:ascii="Times New Roman" w:eastAsia="楷体" w:hAnsi="Times New Roman"/>
          <w:sz w:val="24"/>
          <w:szCs w:val="24"/>
        </w:rPr>
      </w:pPr>
      <w:r w:rsidRPr="002A3BB2">
        <w:rPr>
          <w:rFonts w:ascii="Times New Roman" w:eastAsia="楷体" w:hAnsi="Times New Roman"/>
          <w:sz w:val="24"/>
          <w:szCs w:val="24"/>
        </w:rPr>
        <w:t>执行事务合伙人</w:t>
      </w:r>
      <w:r w:rsidR="00674B26" w:rsidRPr="00674B26">
        <w:rPr>
          <w:rFonts w:ascii="Times New Roman" w:eastAsia="楷体" w:hAnsi="Times New Roman" w:hint="eastAsia"/>
          <w:sz w:val="24"/>
          <w:szCs w:val="24"/>
        </w:rPr>
        <w:t>：</w:t>
      </w:r>
      <w:r w:rsidRPr="002A3BB2">
        <w:rPr>
          <w:rFonts w:ascii="Times New Roman" w:eastAsia="楷体" w:hAnsi="Times New Roman"/>
          <w:sz w:val="24"/>
          <w:szCs w:val="24"/>
        </w:rPr>
        <w:t>【</w:t>
      </w:r>
      <w:ins w:id="22" w:author="严爱华" w:date="2014-09-01T20:06:00Z">
        <w:r w:rsidR="00C677CB">
          <w:rPr>
            <w:rFonts w:ascii="Times New Roman" w:eastAsia="楷体" w:hAnsi="Times New Roman" w:hint="eastAsia"/>
            <w:sz w:val="24"/>
            <w:szCs w:val="24"/>
          </w:rPr>
          <w:t>方轶群</w:t>
        </w:r>
      </w:ins>
      <w:r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联系地址：</w:t>
      </w:r>
      <w:r w:rsidR="00A405B5" w:rsidRPr="002A3BB2">
        <w:rPr>
          <w:rFonts w:ascii="Times New Roman" w:eastAsia="楷体" w:hAnsi="Times New Roman"/>
          <w:sz w:val="24"/>
          <w:szCs w:val="24"/>
        </w:rPr>
        <w:t>【</w:t>
      </w:r>
      <w:ins w:id="23" w:author="严爱华" w:date="2014-09-01T20:07:00Z">
        <w:r w:rsidR="00C677CB">
          <w:rPr>
            <w:rFonts w:ascii="Times New Roman" w:eastAsia="楷体" w:hAnsi="Times New Roman" w:hint="eastAsia"/>
            <w:sz w:val="24"/>
            <w:szCs w:val="24"/>
          </w:rPr>
          <w:t>上海市浦东新区东方路</w:t>
        </w:r>
        <w:r w:rsidR="00C677CB">
          <w:rPr>
            <w:rFonts w:ascii="Times New Roman" w:eastAsia="楷体" w:hAnsi="Times New Roman" w:hint="eastAsia"/>
            <w:sz w:val="24"/>
            <w:szCs w:val="24"/>
          </w:rPr>
          <w:t>1663</w:t>
        </w:r>
        <w:r w:rsidR="00C677CB">
          <w:rPr>
            <w:rFonts w:ascii="Times New Roman" w:eastAsia="楷体" w:hAnsi="Times New Roman" w:hint="eastAsia"/>
            <w:sz w:val="24"/>
            <w:szCs w:val="24"/>
          </w:rPr>
          <w:t>弄</w:t>
        </w:r>
        <w:r w:rsidR="00C677CB">
          <w:rPr>
            <w:rFonts w:ascii="Times New Roman" w:eastAsia="楷体" w:hAnsi="Times New Roman" w:hint="eastAsia"/>
            <w:sz w:val="24"/>
            <w:szCs w:val="24"/>
          </w:rPr>
          <w:t>17</w:t>
        </w:r>
        <w:r w:rsidR="00C677CB">
          <w:rPr>
            <w:rFonts w:ascii="Times New Roman" w:eastAsia="楷体" w:hAnsi="Times New Roman" w:hint="eastAsia"/>
            <w:sz w:val="24"/>
            <w:szCs w:val="24"/>
          </w:rPr>
          <w:t>号</w:t>
        </w:r>
        <w:r w:rsidR="00C677CB">
          <w:rPr>
            <w:rFonts w:ascii="Times New Roman" w:eastAsia="楷体" w:hAnsi="Times New Roman" w:hint="eastAsia"/>
            <w:sz w:val="24"/>
            <w:szCs w:val="24"/>
          </w:rPr>
          <w:t>1101</w:t>
        </w:r>
        <w:r w:rsidR="00C677CB">
          <w:rPr>
            <w:rFonts w:ascii="Times New Roman" w:eastAsia="楷体" w:hAnsi="Times New Roman" w:hint="eastAsia"/>
            <w:sz w:val="24"/>
            <w:szCs w:val="24"/>
          </w:rPr>
          <w:t>室</w:t>
        </w:r>
      </w:ins>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联系电子邮箱：</w:t>
      </w:r>
      <w:r w:rsidR="00A405B5" w:rsidRPr="002A3BB2">
        <w:rPr>
          <w:rFonts w:ascii="Times New Roman" w:eastAsia="楷体" w:hAnsi="Times New Roman"/>
          <w:sz w:val="24"/>
          <w:szCs w:val="24"/>
        </w:rPr>
        <w:t>【】</w:t>
      </w:r>
    </w:p>
    <w:p w:rsidR="00E62A5F"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联系电话：</w:t>
      </w:r>
      <w:r w:rsidR="00A405B5" w:rsidRPr="002A3BB2">
        <w:rPr>
          <w:rFonts w:ascii="Times New Roman" w:eastAsia="楷体" w:hAnsi="Times New Roman"/>
          <w:sz w:val="24"/>
          <w:szCs w:val="24"/>
        </w:rPr>
        <w:t>【</w:t>
      </w:r>
      <w:ins w:id="24" w:author="严爱华" w:date="2014-09-01T20:07:00Z">
        <w:r w:rsidR="00C677CB">
          <w:rPr>
            <w:rFonts w:ascii="Times New Roman" w:eastAsia="楷体" w:hAnsi="Times New Roman" w:hint="eastAsia"/>
            <w:sz w:val="24"/>
            <w:szCs w:val="24"/>
          </w:rPr>
          <w:t>0551</w:t>
        </w:r>
      </w:ins>
      <w:ins w:id="25" w:author="严爱华" w:date="2014-09-01T20:08:00Z">
        <w:r w:rsidR="00C677CB">
          <w:rPr>
            <w:rFonts w:ascii="Times New Roman" w:eastAsia="楷体" w:hAnsi="Times New Roman" w:hint="eastAsia"/>
            <w:sz w:val="24"/>
            <w:szCs w:val="24"/>
          </w:rPr>
          <w:t>-6</w:t>
        </w:r>
      </w:ins>
      <w:ins w:id="26" w:author="严爱华" w:date="2014-09-01T20:07:00Z">
        <w:r w:rsidR="00C677CB">
          <w:rPr>
            <w:rFonts w:ascii="Times New Roman" w:eastAsia="楷体" w:hAnsi="Times New Roman" w:hint="eastAsia"/>
            <w:sz w:val="24"/>
            <w:szCs w:val="24"/>
          </w:rPr>
          <w:t>353</w:t>
        </w:r>
      </w:ins>
      <w:ins w:id="27" w:author="严爱华" w:date="2014-09-01T20:08:00Z">
        <w:r w:rsidR="00C677CB">
          <w:rPr>
            <w:rFonts w:ascii="Times New Roman" w:eastAsia="楷体" w:hAnsi="Times New Roman" w:hint="eastAsia"/>
            <w:sz w:val="24"/>
            <w:szCs w:val="24"/>
          </w:rPr>
          <w:t>1838</w:t>
        </w:r>
      </w:ins>
      <w:r w:rsidR="00A405B5" w:rsidRPr="002A3BB2">
        <w:rPr>
          <w:rFonts w:ascii="Times New Roman" w:eastAsia="楷体" w:hAnsi="Times New Roman"/>
          <w:sz w:val="24"/>
          <w:szCs w:val="24"/>
        </w:rPr>
        <w:t>】</w:t>
      </w:r>
    </w:p>
    <w:p w:rsidR="00E22C98" w:rsidRPr="002A3BB2" w:rsidRDefault="00674B26" w:rsidP="00E62A5F">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传真：</w:t>
      </w:r>
      <w:r w:rsidR="00A405B5" w:rsidRPr="002A3BB2">
        <w:rPr>
          <w:rFonts w:ascii="Times New Roman" w:eastAsia="楷体" w:hAnsi="Times New Roman"/>
          <w:sz w:val="24"/>
          <w:szCs w:val="24"/>
        </w:rPr>
        <w:t>【</w:t>
      </w:r>
      <w:ins w:id="28" w:author="严爱华" w:date="2014-09-01T20:08:00Z">
        <w:r w:rsidR="00C677CB">
          <w:rPr>
            <w:rFonts w:ascii="Times New Roman" w:eastAsia="楷体" w:hAnsi="Times New Roman" w:hint="eastAsia"/>
            <w:sz w:val="24"/>
            <w:szCs w:val="24"/>
          </w:rPr>
          <w:t>05513531388</w:t>
        </w:r>
      </w:ins>
      <w:r w:rsidR="00A405B5" w:rsidRPr="002A3BB2">
        <w:rPr>
          <w:rFonts w:ascii="Times New Roman" w:eastAsia="楷体" w:hAnsi="Times New Roman"/>
          <w:sz w:val="24"/>
          <w:szCs w:val="24"/>
        </w:rPr>
        <w:t>】</w:t>
      </w:r>
    </w:p>
    <w:p w:rsidR="000642D5" w:rsidRPr="002A3BB2" w:rsidRDefault="000642D5" w:rsidP="00E62A5F">
      <w:pPr>
        <w:spacing w:line="360" w:lineRule="auto"/>
        <w:rPr>
          <w:rFonts w:ascii="Times New Roman" w:eastAsia="楷体" w:hAnsi="Times New Roman"/>
          <w:sz w:val="24"/>
          <w:szCs w:val="24"/>
        </w:rPr>
      </w:pPr>
    </w:p>
    <w:p w:rsidR="0074229F" w:rsidRDefault="00426F61">
      <w:pPr>
        <w:spacing w:line="360" w:lineRule="auto"/>
        <w:jc w:val="left"/>
        <w:rPr>
          <w:rFonts w:ascii="Times New Roman" w:eastAsia="楷体" w:hAnsi="Times New Roman"/>
          <w:sz w:val="24"/>
          <w:szCs w:val="24"/>
        </w:rPr>
      </w:pPr>
      <w:r w:rsidRPr="002A3BB2">
        <w:rPr>
          <w:rFonts w:ascii="Times New Roman" w:eastAsia="楷体" w:hAnsi="Times New Roman"/>
          <w:sz w:val="24"/>
          <w:szCs w:val="24"/>
        </w:rPr>
        <w:t>鉴于：</w:t>
      </w:r>
    </w:p>
    <w:p w:rsidR="00290A45" w:rsidRPr="002A3BB2" w:rsidRDefault="00290A45" w:rsidP="00426F61">
      <w:pPr>
        <w:spacing w:line="360" w:lineRule="auto"/>
        <w:ind w:firstLineChars="200" w:firstLine="480"/>
        <w:jc w:val="left"/>
        <w:rPr>
          <w:rFonts w:ascii="Times New Roman" w:eastAsia="楷体" w:hAnsi="Times New Roman"/>
          <w:sz w:val="24"/>
          <w:szCs w:val="24"/>
        </w:rPr>
      </w:pPr>
    </w:p>
    <w:p w:rsidR="00290A45" w:rsidRPr="002A3BB2" w:rsidRDefault="00290A45" w:rsidP="00290A45">
      <w:pPr>
        <w:pStyle w:val="10"/>
        <w:numPr>
          <w:ilvl w:val="0"/>
          <w:numId w:val="18"/>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甲方为【</w:t>
      </w:r>
      <w:r w:rsidR="00BA222D">
        <w:rPr>
          <w:rFonts w:ascii="Times New Roman" w:eastAsia="楷体" w:hAnsi="Times New Roman" w:hint="eastAsia"/>
          <w:kern w:val="0"/>
          <w:sz w:val="24"/>
          <w:szCs w:val="24"/>
        </w:rPr>
        <w:t>合肥旭远置业有限公司</w:t>
      </w:r>
      <w:r w:rsidRPr="002A3BB2">
        <w:rPr>
          <w:rFonts w:ascii="Times New Roman" w:eastAsia="楷体" w:hAnsi="Times New Roman"/>
          <w:sz w:val="24"/>
          <w:szCs w:val="24"/>
        </w:rPr>
        <w:t>】</w:t>
      </w:r>
      <w:r w:rsidRPr="002A3BB2">
        <w:rPr>
          <w:rFonts w:ascii="Times New Roman" w:eastAsia="楷体" w:hAnsi="Times New Roman"/>
          <w:color w:val="FF0000"/>
          <w:sz w:val="24"/>
          <w:szCs w:val="24"/>
        </w:rPr>
        <w:t>【填入旭辉集团内公司的全称】</w:t>
      </w:r>
      <w:r w:rsidRPr="002A3BB2">
        <w:rPr>
          <w:rFonts w:ascii="Times New Roman" w:eastAsia="楷体" w:hAnsi="Times New Roman"/>
          <w:sz w:val="24"/>
          <w:szCs w:val="24"/>
        </w:rPr>
        <w:t>的在职员工（</w:t>
      </w:r>
      <w:r w:rsidRPr="002A3BB2">
        <w:rPr>
          <w:rFonts w:ascii="Times New Roman" w:eastAsia="楷体" w:hAnsi="Times New Roman"/>
          <w:sz w:val="24"/>
          <w:szCs w:val="24"/>
        </w:rPr>
        <w:t>“</w:t>
      </w:r>
      <w:r w:rsidR="004171B5" w:rsidRPr="002A3BB2">
        <w:rPr>
          <w:rFonts w:ascii="Times New Roman" w:eastAsia="楷体" w:hAnsi="Times New Roman"/>
          <w:sz w:val="24"/>
          <w:szCs w:val="24"/>
        </w:rPr>
        <w:t>委托人</w:t>
      </w:r>
      <w:r w:rsidRPr="002A3BB2">
        <w:rPr>
          <w:rFonts w:ascii="Times New Roman" w:eastAsia="楷体" w:hAnsi="Times New Roman"/>
          <w:sz w:val="24"/>
          <w:szCs w:val="24"/>
        </w:rPr>
        <w:t>”</w:t>
      </w:r>
      <w:r w:rsidRPr="002A3BB2">
        <w:rPr>
          <w:rFonts w:ascii="Times New Roman" w:eastAsia="楷体" w:hAnsi="Times New Roman"/>
          <w:sz w:val="24"/>
          <w:szCs w:val="24"/>
        </w:rPr>
        <w:t>），甲方拟投资</w:t>
      </w:r>
      <w:r w:rsidR="0016314A" w:rsidRPr="002A3BB2">
        <w:rPr>
          <w:rFonts w:ascii="Times New Roman" w:eastAsia="楷体" w:hAnsi="Times New Roman"/>
          <w:sz w:val="24"/>
          <w:szCs w:val="24"/>
        </w:rPr>
        <w:t>【</w:t>
      </w:r>
      <w:r w:rsidR="00BA222D">
        <w:rPr>
          <w:rFonts w:ascii="Times New Roman" w:eastAsia="楷体" w:hAnsi="Times New Roman" w:hint="eastAsia"/>
          <w:kern w:val="0"/>
          <w:sz w:val="24"/>
          <w:szCs w:val="24"/>
        </w:rPr>
        <w:t>合肥旭远置业有限公司</w:t>
      </w:r>
      <w:r w:rsidR="0016314A" w:rsidRPr="002A3BB2">
        <w:rPr>
          <w:rFonts w:ascii="Times New Roman" w:eastAsia="楷体" w:hAnsi="Times New Roman"/>
          <w:sz w:val="24"/>
          <w:szCs w:val="24"/>
        </w:rPr>
        <w:t>】（以下简称</w:t>
      </w:r>
      <w:r w:rsidR="0016314A" w:rsidRPr="002A3BB2">
        <w:rPr>
          <w:rFonts w:ascii="Times New Roman" w:eastAsia="楷体" w:hAnsi="Times New Roman"/>
          <w:sz w:val="24"/>
          <w:szCs w:val="24"/>
        </w:rPr>
        <w:t>“</w:t>
      </w:r>
      <w:r w:rsidR="0016314A" w:rsidRPr="002A3BB2">
        <w:rPr>
          <w:rFonts w:ascii="Times New Roman" w:eastAsia="楷体" w:hAnsi="Times New Roman"/>
          <w:sz w:val="24"/>
          <w:szCs w:val="24"/>
        </w:rPr>
        <w:t>项目公司</w:t>
      </w:r>
      <w:r w:rsidR="0016314A" w:rsidRPr="002A3BB2">
        <w:rPr>
          <w:rFonts w:ascii="Times New Roman" w:eastAsia="楷体" w:hAnsi="Times New Roman"/>
          <w:sz w:val="24"/>
          <w:szCs w:val="24"/>
        </w:rPr>
        <w:t>”</w:t>
      </w:r>
      <w:r w:rsidR="0016314A" w:rsidRPr="002A3BB2">
        <w:rPr>
          <w:rFonts w:ascii="Times New Roman" w:eastAsia="楷体" w:hAnsi="Times New Roman"/>
          <w:sz w:val="24"/>
          <w:szCs w:val="24"/>
        </w:rPr>
        <w:t>）</w:t>
      </w:r>
      <w:r w:rsidRPr="002A3BB2">
        <w:rPr>
          <w:rFonts w:ascii="Times New Roman" w:eastAsia="楷体" w:hAnsi="Times New Roman"/>
          <w:sz w:val="24"/>
          <w:szCs w:val="24"/>
        </w:rPr>
        <w:t>；</w:t>
      </w:r>
      <w:r w:rsidR="00674B26" w:rsidRPr="00674B26">
        <w:rPr>
          <w:rFonts w:ascii="Times New Roman" w:eastAsia="楷体" w:hAnsi="Times New Roman" w:hint="eastAsia"/>
          <w:color w:val="FF0000"/>
          <w:sz w:val="24"/>
          <w:szCs w:val="24"/>
        </w:rPr>
        <w:t>【</w:t>
      </w:r>
      <w:r w:rsidR="006D4B61">
        <w:rPr>
          <w:rFonts w:ascii="Times New Roman" w:eastAsia="楷体" w:hAnsi="Times New Roman" w:hint="eastAsia"/>
          <w:color w:val="FF0000"/>
          <w:sz w:val="24"/>
          <w:szCs w:val="24"/>
        </w:rPr>
        <w:t>该项目公司</w:t>
      </w:r>
      <w:r w:rsidR="006D4B61">
        <w:rPr>
          <w:rFonts w:ascii="Times New Roman" w:eastAsia="楷体" w:hAnsi="Times New Roman"/>
          <w:color w:val="FF0000"/>
          <w:sz w:val="24"/>
          <w:szCs w:val="24"/>
        </w:rPr>
        <w:t>为房地产项目所在公司</w:t>
      </w:r>
      <w:r w:rsidR="006D4B61">
        <w:rPr>
          <w:rFonts w:ascii="Times New Roman" w:eastAsia="楷体" w:hAnsi="Times New Roman" w:hint="eastAsia"/>
          <w:color w:val="FF0000"/>
          <w:sz w:val="24"/>
          <w:szCs w:val="24"/>
        </w:rPr>
        <w:t>，请填入</w:t>
      </w:r>
      <w:r w:rsidR="006D4B61">
        <w:rPr>
          <w:rFonts w:ascii="Times New Roman" w:eastAsia="楷体" w:hAnsi="Times New Roman"/>
          <w:color w:val="FF0000"/>
          <w:sz w:val="24"/>
          <w:szCs w:val="24"/>
        </w:rPr>
        <w:t>该公司</w:t>
      </w:r>
      <w:r w:rsidR="00674B26" w:rsidRPr="00674B26">
        <w:rPr>
          <w:rFonts w:ascii="Times New Roman" w:eastAsia="楷体" w:hAnsi="Times New Roman" w:hint="eastAsia"/>
          <w:color w:val="FF0000"/>
          <w:sz w:val="24"/>
          <w:szCs w:val="24"/>
        </w:rPr>
        <w:t>全称】</w:t>
      </w:r>
    </w:p>
    <w:p w:rsidR="0016314A" w:rsidRPr="002A3BB2" w:rsidRDefault="004171B5" w:rsidP="00290A45">
      <w:pPr>
        <w:pStyle w:val="10"/>
        <w:numPr>
          <w:ilvl w:val="0"/>
          <w:numId w:val="18"/>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委托人</w:t>
      </w:r>
      <w:r w:rsidR="0016314A" w:rsidRPr="002A3BB2">
        <w:rPr>
          <w:rFonts w:ascii="Times New Roman" w:eastAsia="楷体" w:hAnsi="Times New Roman"/>
          <w:sz w:val="24"/>
          <w:szCs w:val="24"/>
        </w:rPr>
        <w:t>知悉</w:t>
      </w:r>
      <w:r w:rsidR="006B4CF2" w:rsidRPr="002A3BB2">
        <w:rPr>
          <w:rFonts w:ascii="Times New Roman" w:eastAsia="楷体" w:hAnsi="Times New Roman"/>
          <w:sz w:val="24"/>
          <w:szCs w:val="24"/>
        </w:rPr>
        <w:t>【</w:t>
      </w:r>
      <w:r w:rsidR="006B7D58" w:rsidRPr="006B7D58">
        <w:rPr>
          <w:rFonts w:ascii="Times New Roman" w:eastAsia="楷体" w:hAnsi="Times New Roman" w:hint="eastAsia"/>
          <w:kern w:val="0"/>
          <w:sz w:val="24"/>
          <w:szCs w:val="24"/>
        </w:rPr>
        <w:t>合肥华逸投资合伙企业（有限合伙）</w:t>
      </w:r>
      <w:r w:rsidR="006B4CF2" w:rsidRPr="002A3BB2">
        <w:rPr>
          <w:rFonts w:ascii="Times New Roman" w:eastAsia="楷体" w:hAnsi="Times New Roman"/>
          <w:sz w:val="24"/>
          <w:szCs w:val="24"/>
        </w:rPr>
        <w:t>】</w:t>
      </w:r>
      <w:r w:rsidR="0016314A" w:rsidRPr="002A3BB2">
        <w:rPr>
          <w:rFonts w:ascii="Times New Roman" w:eastAsia="楷体" w:hAnsi="Times New Roman"/>
          <w:sz w:val="24"/>
          <w:szCs w:val="24"/>
        </w:rPr>
        <w:t>（</w:t>
      </w:r>
      <w:r w:rsidR="0016314A" w:rsidRPr="002A3BB2">
        <w:rPr>
          <w:rFonts w:ascii="Times New Roman" w:eastAsia="楷体" w:hAnsi="Times New Roman"/>
          <w:sz w:val="24"/>
          <w:szCs w:val="24"/>
        </w:rPr>
        <w:t>“</w:t>
      </w:r>
      <w:r w:rsidR="0016314A" w:rsidRPr="002A3BB2">
        <w:rPr>
          <w:rFonts w:ascii="Times New Roman" w:eastAsia="楷体" w:hAnsi="Times New Roman"/>
          <w:sz w:val="24"/>
          <w:szCs w:val="24"/>
        </w:rPr>
        <w:t>目标企业</w:t>
      </w:r>
      <w:r w:rsidR="0016314A" w:rsidRPr="002A3BB2">
        <w:rPr>
          <w:rFonts w:ascii="Times New Roman" w:eastAsia="楷体" w:hAnsi="Times New Roman"/>
          <w:sz w:val="24"/>
          <w:szCs w:val="24"/>
        </w:rPr>
        <w:t>”</w:t>
      </w:r>
      <w:r w:rsidR="0016314A" w:rsidRPr="002A3BB2">
        <w:rPr>
          <w:rFonts w:ascii="Times New Roman" w:eastAsia="楷体" w:hAnsi="Times New Roman"/>
          <w:sz w:val="24"/>
          <w:szCs w:val="24"/>
        </w:rPr>
        <w:t>）拟投资项目公司；</w:t>
      </w:r>
      <w:r w:rsidR="006D4B61" w:rsidRPr="00460E7E">
        <w:rPr>
          <w:rFonts w:ascii="Times New Roman" w:eastAsia="楷体" w:hAnsi="Times New Roman"/>
          <w:color w:val="FF0000"/>
          <w:sz w:val="24"/>
          <w:szCs w:val="24"/>
        </w:rPr>
        <w:t>【</w:t>
      </w:r>
      <w:r w:rsidR="006D4B61">
        <w:rPr>
          <w:rFonts w:ascii="Times New Roman" w:eastAsia="楷体" w:hAnsi="Times New Roman" w:hint="eastAsia"/>
          <w:color w:val="FF0000"/>
          <w:sz w:val="24"/>
          <w:szCs w:val="24"/>
        </w:rPr>
        <w:t>请填入有限合伙企业</w:t>
      </w:r>
      <w:r w:rsidR="006D4B61">
        <w:rPr>
          <w:rFonts w:ascii="Times New Roman" w:eastAsia="楷体" w:hAnsi="Times New Roman" w:hint="eastAsia"/>
          <w:color w:val="FF0000"/>
          <w:sz w:val="24"/>
          <w:szCs w:val="24"/>
        </w:rPr>
        <w:t>A</w:t>
      </w:r>
      <w:r w:rsidR="006D4B61">
        <w:rPr>
          <w:rFonts w:ascii="Times New Roman" w:eastAsia="楷体" w:hAnsi="Times New Roman"/>
          <w:color w:val="FF0000"/>
          <w:sz w:val="24"/>
          <w:szCs w:val="24"/>
        </w:rPr>
        <w:t>的</w:t>
      </w:r>
      <w:r w:rsidR="006D4B61" w:rsidRPr="00460E7E">
        <w:rPr>
          <w:rFonts w:ascii="Times New Roman" w:eastAsia="楷体" w:hAnsi="Times New Roman"/>
          <w:color w:val="FF0000"/>
          <w:sz w:val="24"/>
          <w:szCs w:val="24"/>
        </w:rPr>
        <w:t>全称】</w:t>
      </w:r>
    </w:p>
    <w:p w:rsidR="0074229F" w:rsidRDefault="004171B5">
      <w:pPr>
        <w:numPr>
          <w:ilvl w:val="0"/>
          <w:numId w:val="18"/>
        </w:numPr>
        <w:spacing w:line="360" w:lineRule="auto"/>
        <w:jc w:val="left"/>
        <w:rPr>
          <w:rFonts w:ascii="Times New Roman" w:eastAsia="楷体" w:hAnsi="Times New Roman"/>
          <w:sz w:val="24"/>
          <w:szCs w:val="24"/>
        </w:rPr>
      </w:pPr>
      <w:r w:rsidRPr="002A3BB2">
        <w:rPr>
          <w:rFonts w:ascii="Times New Roman" w:eastAsia="楷体" w:hAnsi="Times New Roman"/>
          <w:sz w:val="24"/>
          <w:szCs w:val="24"/>
        </w:rPr>
        <w:t>委托人</w:t>
      </w:r>
      <w:r w:rsidR="00290A45" w:rsidRPr="002A3BB2">
        <w:rPr>
          <w:rFonts w:ascii="Times New Roman" w:eastAsia="楷体" w:hAnsi="Times New Roman"/>
          <w:sz w:val="24"/>
          <w:szCs w:val="24"/>
        </w:rPr>
        <w:t>拟委托</w:t>
      </w:r>
      <w:r w:rsidR="0016314A" w:rsidRPr="002A3BB2">
        <w:rPr>
          <w:rFonts w:ascii="Times New Roman" w:eastAsia="楷体" w:hAnsi="Times New Roman"/>
          <w:sz w:val="24"/>
          <w:szCs w:val="24"/>
        </w:rPr>
        <w:t>乙方</w:t>
      </w:r>
      <w:r w:rsidR="00290A45" w:rsidRPr="002A3BB2">
        <w:rPr>
          <w:rFonts w:ascii="Times New Roman" w:eastAsia="楷体" w:hAnsi="Times New Roman"/>
          <w:sz w:val="24"/>
          <w:szCs w:val="24"/>
        </w:rPr>
        <w:t>以</w:t>
      </w:r>
      <w:r w:rsidRPr="002A3BB2">
        <w:rPr>
          <w:rFonts w:ascii="Times New Roman" w:eastAsia="楷体" w:hAnsi="Times New Roman"/>
          <w:sz w:val="24"/>
          <w:szCs w:val="24"/>
        </w:rPr>
        <w:t>委托人</w:t>
      </w:r>
      <w:r w:rsidR="00290A45" w:rsidRPr="002A3BB2">
        <w:rPr>
          <w:rFonts w:ascii="Times New Roman" w:eastAsia="楷体" w:hAnsi="Times New Roman"/>
          <w:sz w:val="24"/>
          <w:szCs w:val="24"/>
        </w:rPr>
        <w:t>交付的资金代表</w:t>
      </w:r>
      <w:r w:rsidRPr="002A3BB2">
        <w:rPr>
          <w:rFonts w:ascii="Times New Roman" w:eastAsia="楷体" w:hAnsi="Times New Roman"/>
          <w:sz w:val="24"/>
          <w:szCs w:val="24"/>
        </w:rPr>
        <w:t>委托人</w:t>
      </w:r>
      <w:r w:rsidR="00290A45" w:rsidRPr="002A3BB2">
        <w:rPr>
          <w:rFonts w:ascii="Times New Roman" w:eastAsia="楷体" w:hAnsi="Times New Roman"/>
          <w:sz w:val="24"/>
          <w:szCs w:val="24"/>
        </w:rPr>
        <w:t>投入目标企业用于认购并缴付目标企业的出资份额并担任目标企业的有限合伙人</w:t>
      </w:r>
      <w:r w:rsidR="0016314A" w:rsidRPr="002A3BB2">
        <w:rPr>
          <w:rFonts w:ascii="Times New Roman" w:eastAsia="楷体" w:hAnsi="Times New Roman"/>
          <w:sz w:val="24"/>
          <w:szCs w:val="24"/>
        </w:rPr>
        <w:t>；</w:t>
      </w:r>
    </w:p>
    <w:p w:rsidR="0074229F" w:rsidRDefault="00674B26">
      <w:pPr>
        <w:numPr>
          <w:ilvl w:val="0"/>
          <w:numId w:val="18"/>
        </w:numPr>
        <w:spacing w:line="360" w:lineRule="auto"/>
        <w:jc w:val="left"/>
        <w:rPr>
          <w:rFonts w:ascii="Times New Roman" w:eastAsia="楷体" w:hAnsi="Times New Roman"/>
          <w:sz w:val="24"/>
          <w:szCs w:val="24"/>
        </w:rPr>
      </w:pPr>
      <w:r w:rsidRPr="00674B26">
        <w:rPr>
          <w:rFonts w:ascii="Times New Roman" w:eastAsia="楷体" w:hAnsi="Times New Roman" w:hint="eastAsia"/>
          <w:sz w:val="24"/>
          <w:szCs w:val="24"/>
        </w:rPr>
        <w:t>乙方同意接受甲方的上述委托，愿意作为甲方的受托人，完成上述投资事项。</w:t>
      </w:r>
    </w:p>
    <w:p w:rsidR="0074229F" w:rsidRDefault="0016314A">
      <w:pPr>
        <w:spacing w:line="360" w:lineRule="auto"/>
        <w:ind w:left="360"/>
        <w:jc w:val="left"/>
        <w:rPr>
          <w:rFonts w:ascii="Times New Roman" w:eastAsia="楷体" w:hAnsi="Times New Roman"/>
          <w:sz w:val="24"/>
          <w:szCs w:val="24"/>
        </w:rPr>
      </w:pPr>
      <w:r w:rsidRPr="002A3BB2">
        <w:rPr>
          <w:rFonts w:ascii="Times New Roman" w:eastAsia="楷体" w:hAnsi="Times New Roman"/>
          <w:sz w:val="24"/>
          <w:szCs w:val="24"/>
        </w:rPr>
        <w:br w:type="page"/>
      </w:r>
      <w:r w:rsidR="00674B26" w:rsidRPr="00674B26">
        <w:rPr>
          <w:rFonts w:ascii="Times New Roman" w:eastAsia="楷体" w:hAnsi="Times New Roman" w:hint="eastAsia"/>
          <w:sz w:val="24"/>
          <w:szCs w:val="24"/>
        </w:rPr>
        <w:lastRenderedPageBreak/>
        <w:t>经甲乙双方协商一致，签署本协议，以资双方共同遵守。</w:t>
      </w:r>
    </w:p>
    <w:p w:rsidR="0074229F" w:rsidRDefault="0074229F" w:rsidP="005320BD">
      <w:pPr>
        <w:spacing w:line="360" w:lineRule="auto"/>
        <w:ind w:firstLineChars="200" w:firstLine="480"/>
        <w:rPr>
          <w:rFonts w:ascii="Times New Roman" w:eastAsia="楷体" w:hAnsi="Times New Roman"/>
          <w:sz w:val="24"/>
          <w:szCs w:val="24"/>
        </w:rPr>
      </w:pPr>
    </w:p>
    <w:p w:rsidR="005839D5" w:rsidRDefault="00674B26" w:rsidP="00DE6A68">
      <w:pPr>
        <w:pStyle w:val="1"/>
        <w:spacing w:beforeLines="50" w:afterLines="50" w:line="360" w:lineRule="auto"/>
        <w:ind w:firstLine="480"/>
        <w:jc w:val="center"/>
        <w:rPr>
          <w:rFonts w:ascii="Times New Roman" w:eastAsia="楷体" w:hAnsi="Times New Roman"/>
          <w:b w:val="0"/>
          <w:sz w:val="24"/>
          <w:szCs w:val="24"/>
        </w:rPr>
      </w:pPr>
      <w:bookmarkStart w:id="29" w:name="_Toc395269713"/>
      <w:bookmarkStart w:id="30" w:name="_Toc395358634"/>
      <w:bookmarkStart w:id="31" w:name="_Toc395359106"/>
      <w:r w:rsidRPr="00674B26">
        <w:rPr>
          <w:rFonts w:ascii="Times New Roman" w:eastAsia="楷体" w:hAnsi="Times New Roman" w:hint="eastAsia"/>
          <w:sz w:val="24"/>
          <w:szCs w:val="24"/>
        </w:rPr>
        <w:t>定义</w:t>
      </w:r>
      <w:bookmarkEnd w:id="29"/>
      <w:bookmarkEnd w:id="30"/>
      <w:bookmarkEnd w:id="31"/>
    </w:p>
    <w:p w:rsidR="00A336C5" w:rsidRPr="002A3BB2" w:rsidRDefault="00A336C5" w:rsidP="00A336C5">
      <w:pPr>
        <w:widowControl/>
        <w:spacing w:line="360" w:lineRule="auto"/>
        <w:ind w:firstLineChars="200" w:firstLine="480"/>
        <w:jc w:val="left"/>
        <w:rPr>
          <w:rFonts w:ascii="Times New Roman" w:eastAsia="楷体" w:hAnsi="Times New Roman"/>
          <w:kern w:val="0"/>
          <w:sz w:val="24"/>
          <w:szCs w:val="24"/>
        </w:rPr>
      </w:pPr>
      <w:r w:rsidRPr="002A3BB2">
        <w:rPr>
          <w:rFonts w:ascii="Times New Roman" w:eastAsia="楷体" w:hAnsi="Times New Roman"/>
          <w:kern w:val="0"/>
          <w:sz w:val="24"/>
          <w:szCs w:val="24"/>
        </w:rPr>
        <w:t>在本协议中，除非上下文另有说明，下列词语分别具有下述列明的含义：</w:t>
      </w:r>
      <w:r w:rsidRPr="002A3BB2">
        <w:rPr>
          <w:rFonts w:ascii="Times New Roman" w:eastAsia="楷体" w:hAnsi="Times New Roman"/>
          <w:kern w:val="0"/>
          <w:sz w:val="24"/>
          <w:szCs w:val="24"/>
        </w:rPr>
        <w:t xml:space="preserve"> </w:t>
      </w:r>
    </w:p>
    <w:p w:rsidR="00DF592E" w:rsidRPr="002A3BB2" w:rsidRDefault="00DF592E" w:rsidP="00A336C5">
      <w:pPr>
        <w:widowControl/>
        <w:spacing w:line="360" w:lineRule="auto"/>
        <w:ind w:firstLineChars="200" w:firstLine="480"/>
        <w:jc w:val="left"/>
        <w:rPr>
          <w:rFonts w:ascii="Times New Roman" w:eastAsia="楷体" w:hAnsi="Times New Roman"/>
          <w:kern w:val="0"/>
          <w:sz w:val="24"/>
          <w:szCs w:val="24"/>
        </w:rPr>
      </w:pP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6146"/>
      </w:tblGrid>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74229F" w:rsidRDefault="00A336C5">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定义</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74229F" w:rsidRDefault="00A336C5">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含义</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A336C5" w:rsidP="00895B30">
            <w:pPr>
              <w:spacing w:line="360" w:lineRule="auto"/>
              <w:rPr>
                <w:rFonts w:ascii="Times New Roman" w:eastAsia="楷体" w:hAnsi="Times New Roman"/>
                <w:sz w:val="24"/>
                <w:szCs w:val="24"/>
              </w:rPr>
            </w:pPr>
            <w:r w:rsidRPr="002A3BB2">
              <w:rPr>
                <w:rFonts w:ascii="Times New Roman" w:eastAsia="楷体" w:hAnsi="Times New Roman"/>
                <w:sz w:val="24"/>
                <w:szCs w:val="24"/>
              </w:rPr>
              <w:t>本项目</w:t>
            </w:r>
            <w:r w:rsidR="00895B30" w:rsidRPr="002A3BB2">
              <w:rPr>
                <w:rFonts w:ascii="Times New Roman" w:eastAsia="楷体" w:hAnsi="Times New Roman"/>
                <w:sz w:val="24"/>
                <w:szCs w:val="24"/>
              </w:rPr>
              <w:t>、</w:t>
            </w:r>
            <w:r w:rsidRPr="002A3BB2">
              <w:rPr>
                <w:rFonts w:ascii="Times New Roman" w:eastAsia="楷体" w:hAnsi="Times New Roman"/>
                <w:sz w:val="24"/>
                <w:szCs w:val="24"/>
              </w:rPr>
              <w:t>投资标的</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A336C5" w:rsidP="00062ABE">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sidR="00062ABE" w:rsidRPr="00062ABE">
              <w:rPr>
                <w:rFonts w:ascii="Times New Roman" w:eastAsia="楷体" w:hAnsi="Times New Roman" w:hint="eastAsia"/>
                <w:sz w:val="24"/>
                <w:szCs w:val="24"/>
              </w:rPr>
              <w:t>合肥</w:t>
            </w:r>
            <w:r w:rsidR="00D96D71">
              <w:rPr>
                <w:rFonts w:ascii="Times New Roman" w:eastAsia="楷体" w:hAnsi="Times New Roman" w:hint="eastAsia"/>
                <w:sz w:val="24"/>
                <w:szCs w:val="24"/>
              </w:rPr>
              <w:t>高新</w:t>
            </w:r>
            <w:r w:rsidR="00062ABE" w:rsidRPr="00062ABE">
              <w:rPr>
                <w:rFonts w:ascii="Times New Roman" w:eastAsia="楷体" w:hAnsi="Times New Roman" w:hint="eastAsia"/>
                <w:sz w:val="24"/>
                <w:szCs w:val="24"/>
              </w:rPr>
              <w:t>KD4-2</w:t>
            </w:r>
            <w:r w:rsidR="00062ABE" w:rsidRPr="00062ABE">
              <w:rPr>
                <w:rFonts w:ascii="Times New Roman" w:eastAsia="楷体" w:hAnsi="Times New Roman" w:hint="eastAsia"/>
                <w:sz w:val="24"/>
                <w:szCs w:val="24"/>
              </w:rPr>
              <w:t>地块，项目名称未定</w:t>
            </w:r>
            <w:r w:rsidRPr="002A3BB2">
              <w:rPr>
                <w:rFonts w:ascii="Times New Roman" w:eastAsia="楷体" w:hAnsi="Times New Roman"/>
                <w:sz w:val="24"/>
                <w:szCs w:val="24"/>
              </w:rPr>
              <w:t>】项目，具体参见正文部分第</w:t>
            </w:r>
            <w:r w:rsidRPr="002A3BB2">
              <w:rPr>
                <w:rFonts w:ascii="Times New Roman" w:eastAsia="楷体" w:hAnsi="Times New Roman"/>
                <w:sz w:val="24"/>
                <w:szCs w:val="24"/>
              </w:rPr>
              <w:t>1</w:t>
            </w:r>
            <w:r w:rsidRPr="002A3BB2">
              <w:rPr>
                <w:rFonts w:ascii="Times New Roman" w:eastAsia="楷体" w:hAnsi="Times New Roman"/>
                <w:sz w:val="24"/>
                <w:szCs w:val="24"/>
              </w:rPr>
              <w:t>条</w:t>
            </w:r>
            <w:r w:rsidRPr="002A3BB2">
              <w:rPr>
                <w:rFonts w:ascii="Times New Roman" w:eastAsia="楷体" w:hAnsi="Times New Roman"/>
                <w:sz w:val="24"/>
                <w:szCs w:val="24"/>
              </w:rPr>
              <w:t>“</w:t>
            </w:r>
            <w:r w:rsidRPr="002A3BB2">
              <w:rPr>
                <w:rFonts w:ascii="Times New Roman" w:eastAsia="楷体" w:hAnsi="Times New Roman"/>
                <w:sz w:val="24"/>
                <w:szCs w:val="24"/>
              </w:rPr>
              <w:t>投资标的</w:t>
            </w:r>
            <w:r w:rsidRPr="002A3BB2">
              <w:rPr>
                <w:rFonts w:ascii="Times New Roman" w:eastAsia="楷体" w:hAnsi="Times New Roman"/>
                <w:sz w:val="24"/>
                <w:szCs w:val="24"/>
              </w:rPr>
              <w:t>”</w:t>
            </w:r>
            <w:r w:rsidRPr="002A3BB2">
              <w:rPr>
                <w:rFonts w:ascii="Times New Roman" w:eastAsia="楷体" w:hAnsi="Times New Roman"/>
                <w:sz w:val="24"/>
                <w:szCs w:val="24"/>
              </w:rPr>
              <w:t>。</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A336C5">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项目公司</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A336C5" w:rsidP="00C3755B">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sidR="00BA222D">
              <w:rPr>
                <w:rFonts w:ascii="Times New Roman" w:eastAsia="楷体" w:hAnsi="Times New Roman" w:hint="eastAsia"/>
                <w:kern w:val="0"/>
                <w:sz w:val="24"/>
                <w:szCs w:val="24"/>
              </w:rPr>
              <w:t>合肥旭远置业有限公司</w:t>
            </w:r>
            <w:r w:rsidRPr="002A3BB2">
              <w:rPr>
                <w:rFonts w:ascii="Times New Roman" w:eastAsia="楷体" w:hAnsi="Times New Roman"/>
                <w:sz w:val="24"/>
                <w:szCs w:val="24"/>
              </w:rPr>
              <w:t>】</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A336C5">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旭辉集团</w:t>
            </w:r>
            <w:r w:rsidR="00895B30" w:rsidRPr="002A3BB2">
              <w:rPr>
                <w:rFonts w:ascii="Times New Roman" w:eastAsia="楷体" w:hAnsi="Times New Roman"/>
                <w:sz w:val="24"/>
                <w:szCs w:val="24"/>
              </w:rPr>
              <w:t>内公司</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9A24C7" w:rsidP="00062ABE">
            <w:pPr>
              <w:spacing w:line="360" w:lineRule="auto"/>
              <w:rPr>
                <w:rFonts w:ascii="Times New Roman" w:eastAsia="楷体" w:hAnsi="Times New Roman"/>
                <w:sz w:val="24"/>
                <w:szCs w:val="24"/>
              </w:rPr>
            </w:pPr>
            <w:r w:rsidRPr="00062ABE">
              <w:rPr>
                <w:rFonts w:ascii="Times New Roman" w:eastAsia="楷体" w:hAnsi="Times New Roman" w:hint="eastAsia"/>
                <w:sz w:val="24"/>
                <w:szCs w:val="24"/>
              </w:rPr>
              <w:t>【</w:t>
            </w:r>
            <w:r w:rsidR="00062ABE" w:rsidRPr="00062ABE">
              <w:rPr>
                <w:rFonts w:ascii="Times New Roman" w:eastAsia="楷体" w:hAnsi="Times New Roman" w:hint="eastAsia"/>
                <w:kern w:val="0"/>
                <w:sz w:val="24"/>
                <w:szCs w:val="24"/>
              </w:rPr>
              <w:t>指</w:t>
            </w:r>
            <w:r w:rsidR="00062ABE" w:rsidRPr="00062ABE">
              <w:rPr>
                <w:rFonts w:ascii="Times New Roman" w:eastAsia="楷体" w:hAnsi="Times New Roman" w:hint="eastAsia"/>
                <w:color w:val="FF0000"/>
                <w:kern w:val="0"/>
                <w:sz w:val="24"/>
                <w:szCs w:val="24"/>
              </w:rPr>
              <w:t>旭辉集团及旭辉集团投资的子公司</w:t>
            </w:r>
            <w:r w:rsidRPr="00062ABE">
              <w:rPr>
                <w:rFonts w:ascii="Times New Roman" w:eastAsia="楷体" w:hAnsi="Times New Roman" w:hint="eastAsia"/>
                <w:sz w:val="24"/>
                <w:szCs w:val="24"/>
              </w:rPr>
              <w:t>】</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4171B5" w:rsidP="00A336C5">
            <w:pPr>
              <w:spacing w:line="360" w:lineRule="auto"/>
              <w:rPr>
                <w:rFonts w:ascii="Times New Roman" w:eastAsia="楷体" w:hAnsi="Times New Roman"/>
                <w:sz w:val="24"/>
                <w:szCs w:val="24"/>
              </w:rPr>
            </w:pPr>
            <w:r w:rsidRPr="002A3BB2">
              <w:rPr>
                <w:rFonts w:ascii="Times New Roman" w:eastAsia="楷体" w:hAnsi="Times New Roman"/>
                <w:sz w:val="24"/>
                <w:szCs w:val="24"/>
              </w:rPr>
              <w:t>委托人</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E922D2">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符合本</w:t>
            </w:r>
            <w:r w:rsidR="00E922D2" w:rsidRPr="002A3BB2">
              <w:rPr>
                <w:rFonts w:ascii="Times New Roman" w:eastAsia="楷体" w:hAnsi="Times New Roman"/>
                <w:sz w:val="24"/>
                <w:szCs w:val="24"/>
              </w:rPr>
              <w:t>协议</w:t>
            </w:r>
            <w:r w:rsidRPr="00674B26">
              <w:rPr>
                <w:rFonts w:ascii="Times New Roman" w:eastAsia="楷体" w:hAnsi="Times New Roman" w:hint="eastAsia"/>
                <w:sz w:val="24"/>
                <w:szCs w:val="24"/>
              </w:rPr>
              <w:t>约定条件的旭辉集团内</w:t>
            </w:r>
            <w:r w:rsidR="004171B5" w:rsidRPr="002A3BB2">
              <w:rPr>
                <w:rFonts w:ascii="Times New Roman" w:eastAsia="楷体" w:hAnsi="Times New Roman"/>
                <w:sz w:val="24"/>
                <w:szCs w:val="24"/>
              </w:rPr>
              <w:t>公司的</w:t>
            </w:r>
            <w:r w:rsidRPr="00674B26">
              <w:rPr>
                <w:rFonts w:ascii="Times New Roman" w:eastAsia="楷体" w:hAnsi="Times New Roman" w:hint="eastAsia"/>
                <w:sz w:val="24"/>
                <w:szCs w:val="24"/>
              </w:rPr>
              <w:t>正式员工</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B4CF2" w:rsidP="00A336C5">
            <w:pPr>
              <w:spacing w:line="360" w:lineRule="auto"/>
              <w:rPr>
                <w:rFonts w:ascii="Times New Roman" w:eastAsia="楷体" w:hAnsi="Times New Roman"/>
                <w:sz w:val="24"/>
                <w:szCs w:val="24"/>
              </w:rPr>
            </w:pPr>
            <w:r w:rsidRPr="002A3BB2">
              <w:rPr>
                <w:rFonts w:ascii="Times New Roman" w:eastAsia="楷体" w:hAnsi="Times New Roman"/>
                <w:sz w:val="24"/>
                <w:szCs w:val="24"/>
              </w:rPr>
              <w:t>目标企业</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A336C5" w:rsidP="00062ABE">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sidR="006B7D58" w:rsidRPr="006B7D58">
              <w:rPr>
                <w:rFonts w:ascii="Times New Roman" w:eastAsia="楷体" w:hAnsi="Times New Roman" w:hint="eastAsia"/>
                <w:kern w:val="0"/>
                <w:sz w:val="24"/>
                <w:szCs w:val="24"/>
              </w:rPr>
              <w:t>合肥华逸投资合伙企业（有限合伙）</w:t>
            </w:r>
            <w:r w:rsidRPr="002A3BB2">
              <w:rPr>
                <w:rFonts w:ascii="Times New Roman" w:eastAsia="楷体" w:hAnsi="Times New Roman"/>
                <w:sz w:val="24"/>
                <w:szCs w:val="24"/>
              </w:rPr>
              <w:t>】</w:t>
            </w:r>
            <w:r w:rsidR="00674B26" w:rsidRPr="00674B26">
              <w:rPr>
                <w:rFonts w:ascii="Times New Roman" w:eastAsia="楷体" w:hAnsi="Times New Roman" w:hint="eastAsia"/>
                <w:color w:val="FF0000"/>
                <w:sz w:val="24"/>
                <w:szCs w:val="24"/>
              </w:rPr>
              <w:t>【填入有限合伙企业</w:t>
            </w:r>
            <w:r w:rsidR="00674B26" w:rsidRPr="00674B26">
              <w:rPr>
                <w:rFonts w:ascii="Times New Roman" w:eastAsia="楷体" w:hAnsi="Times New Roman"/>
                <w:color w:val="FF0000"/>
                <w:sz w:val="24"/>
                <w:szCs w:val="24"/>
              </w:rPr>
              <w:t>A</w:t>
            </w:r>
            <w:r w:rsidR="00674B26" w:rsidRPr="00674B26">
              <w:rPr>
                <w:rFonts w:ascii="Times New Roman" w:eastAsia="楷体" w:hAnsi="Times New Roman" w:hint="eastAsia"/>
                <w:color w:val="FF0000"/>
                <w:sz w:val="24"/>
                <w:szCs w:val="24"/>
              </w:rPr>
              <w:t>的全称】</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E32218">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投资款</w:t>
            </w:r>
            <w:r w:rsidR="00E32218" w:rsidRPr="002A3BB2">
              <w:rPr>
                <w:rFonts w:ascii="Times New Roman" w:eastAsia="楷体" w:hAnsi="Times New Roman"/>
                <w:sz w:val="24"/>
                <w:szCs w:val="24"/>
              </w:rPr>
              <w:t>、</w:t>
            </w:r>
            <w:r w:rsidRPr="00674B26">
              <w:rPr>
                <w:rFonts w:ascii="Times New Roman" w:eastAsia="楷体" w:hAnsi="Times New Roman" w:hint="eastAsia"/>
                <w:sz w:val="24"/>
                <w:szCs w:val="24"/>
              </w:rPr>
              <w:t>投资资金</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A336C5">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根据本协议，在乙方确认后，甲方向乙方支付、委托乙方投资的款项</w:t>
            </w:r>
          </w:p>
        </w:tc>
      </w:tr>
      <w:tr w:rsidR="00051614"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051614" w:rsidRPr="00051614" w:rsidRDefault="003079AD" w:rsidP="00E32218">
            <w:pPr>
              <w:spacing w:line="360" w:lineRule="auto"/>
              <w:rPr>
                <w:rFonts w:ascii="Times New Roman" w:eastAsia="楷体" w:hAnsi="Times New Roman"/>
                <w:sz w:val="24"/>
                <w:szCs w:val="24"/>
              </w:rPr>
            </w:pPr>
            <w:r>
              <w:rPr>
                <w:rFonts w:ascii="Times New Roman" w:eastAsia="楷体" w:hAnsi="Times New Roman" w:hint="eastAsia"/>
                <w:sz w:val="24"/>
                <w:szCs w:val="24"/>
              </w:rPr>
              <w:t>杠杆</w:t>
            </w:r>
            <w:r w:rsidR="00407C08">
              <w:rPr>
                <w:rFonts w:ascii="Times New Roman" w:eastAsia="楷体" w:hAnsi="Times New Roman" w:hint="eastAsia"/>
                <w:sz w:val="24"/>
                <w:szCs w:val="24"/>
              </w:rPr>
              <w:t>倍率</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051614" w:rsidRPr="00051614" w:rsidRDefault="003079AD" w:rsidP="005320BD">
            <w:pPr>
              <w:spacing w:line="360" w:lineRule="auto"/>
              <w:rPr>
                <w:rFonts w:ascii="Times New Roman" w:eastAsia="楷体" w:hAnsi="Times New Roman"/>
                <w:sz w:val="24"/>
                <w:szCs w:val="24"/>
              </w:rPr>
            </w:pPr>
            <w:r>
              <w:rPr>
                <w:rFonts w:ascii="Times New Roman" w:eastAsia="楷体" w:hAnsi="Times New Roman" w:hint="eastAsia"/>
                <w:sz w:val="24"/>
                <w:szCs w:val="24"/>
              </w:rPr>
              <w:t>【</w:t>
            </w:r>
            <w:ins w:id="32" w:author="严爱华" w:date="2014-09-01T19:53:00Z">
              <w:r w:rsidR="008E182B">
                <w:rPr>
                  <w:rFonts w:ascii="Times New Roman" w:eastAsia="楷体" w:hAnsi="Times New Roman" w:hint="eastAsia"/>
                  <w:sz w:val="24"/>
                  <w:szCs w:val="24"/>
                </w:rPr>
                <w:t>4</w:t>
              </w:r>
            </w:ins>
            <w:r>
              <w:rPr>
                <w:rFonts w:ascii="Times New Roman" w:eastAsia="楷体" w:hAnsi="Times New Roman"/>
                <w:sz w:val="24"/>
                <w:szCs w:val="24"/>
              </w:rPr>
              <w:t>】</w:t>
            </w:r>
            <w:r>
              <w:rPr>
                <w:rFonts w:ascii="Times New Roman" w:eastAsia="楷体" w:hAnsi="Times New Roman" w:hint="eastAsia"/>
                <w:sz w:val="24"/>
                <w:szCs w:val="24"/>
              </w:rPr>
              <w:t>倍</w:t>
            </w:r>
            <w:r w:rsidRPr="00460E7E">
              <w:rPr>
                <w:rFonts w:ascii="Times New Roman" w:eastAsia="楷体" w:hAnsi="Times New Roman"/>
                <w:color w:val="FF0000"/>
                <w:sz w:val="24"/>
                <w:szCs w:val="24"/>
              </w:rPr>
              <w:t>【</w:t>
            </w:r>
            <w:r>
              <w:rPr>
                <w:rFonts w:ascii="Times New Roman" w:eastAsia="楷体" w:hAnsi="Times New Roman" w:hint="eastAsia"/>
                <w:color w:val="FF0000"/>
                <w:sz w:val="24"/>
                <w:szCs w:val="24"/>
              </w:rPr>
              <w:t>适用于“强投包</w:t>
            </w:r>
            <w:r>
              <w:rPr>
                <w:rFonts w:ascii="Times New Roman" w:eastAsia="楷体" w:hAnsi="Times New Roman"/>
                <w:color w:val="FF0000"/>
                <w:sz w:val="24"/>
                <w:szCs w:val="24"/>
              </w:rPr>
              <w:t>”</w:t>
            </w:r>
            <w:r>
              <w:rPr>
                <w:rFonts w:ascii="Times New Roman" w:eastAsia="楷体" w:hAnsi="Times New Roman" w:hint="eastAsia"/>
                <w:color w:val="FF0000"/>
                <w:sz w:val="24"/>
                <w:szCs w:val="24"/>
              </w:rPr>
              <w:t>有杠杆</w:t>
            </w:r>
            <w:r>
              <w:rPr>
                <w:rFonts w:ascii="Times New Roman" w:eastAsia="楷体" w:hAnsi="Times New Roman"/>
                <w:color w:val="FF0000"/>
                <w:sz w:val="24"/>
                <w:szCs w:val="24"/>
              </w:rPr>
              <w:t>的</w:t>
            </w:r>
            <w:r>
              <w:rPr>
                <w:rFonts w:ascii="Times New Roman" w:eastAsia="楷体" w:hAnsi="Times New Roman" w:hint="eastAsia"/>
                <w:color w:val="FF0000"/>
                <w:sz w:val="24"/>
                <w:szCs w:val="24"/>
              </w:rPr>
              <w:t>委托人</w:t>
            </w:r>
            <w:r w:rsidRPr="00460E7E">
              <w:rPr>
                <w:rFonts w:ascii="Times New Roman" w:eastAsia="楷体" w:hAnsi="Times New Roman"/>
                <w:color w:val="FF0000"/>
                <w:sz w:val="24"/>
                <w:szCs w:val="24"/>
              </w:rPr>
              <w:t>】</w:t>
            </w:r>
          </w:p>
        </w:tc>
      </w:tr>
      <w:tr w:rsidR="00A336C5" w:rsidRPr="002A3BB2"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E32218">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全部投资款</w:t>
            </w:r>
            <w:r w:rsidR="00E32218" w:rsidRPr="002A3BB2">
              <w:rPr>
                <w:rFonts w:ascii="Times New Roman" w:eastAsia="楷体" w:hAnsi="Times New Roman"/>
                <w:sz w:val="24"/>
                <w:szCs w:val="24"/>
              </w:rPr>
              <w:t>、</w:t>
            </w:r>
            <w:r w:rsidRPr="00674B26">
              <w:rPr>
                <w:rFonts w:ascii="Times New Roman" w:eastAsia="楷体" w:hAnsi="Times New Roman" w:hint="eastAsia"/>
                <w:sz w:val="24"/>
                <w:szCs w:val="24"/>
              </w:rPr>
              <w:t>全部投资资金</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A336C5" w:rsidRPr="002A3BB2" w:rsidRDefault="00674B26" w:rsidP="00A336C5">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甲方及其他</w:t>
            </w:r>
            <w:r w:rsidR="004171B5" w:rsidRPr="002A3BB2">
              <w:rPr>
                <w:rFonts w:ascii="Times New Roman" w:eastAsia="楷体" w:hAnsi="Times New Roman"/>
                <w:sz w:val="24"/>
                <w:szCs w:val="24"/>
              </w:rPr>
              <w:t>委托人</w:t>
            </w:r>
            <w:r w:rsidRPr="00674B26">
              <w:rPr>
                <w:rFonts w:ascii="Times New Roman" w:eastAsia="楷体" w:hAnsi="Times New Roman" w:hint="eastAsia"/>
                <w:sz w:val="24"/>
                <w:szCs w:val="24"/>
              </w:rPr>
              <w:t>委托乙方投资的所有款项</w:t>
            </w:r>
            <w:r w:rsidRPr="00674B26">
              <w:rPr>
                <w:rFonts w:ascii="Times New Roman" w:eastAsia="楷体" w:hAnsi="Times New Roman"/>
                <w:sz w:val="24"/>
                <w:szCs w:val="24"/>
              </w:rPr>
              <w:t>,</w:t>
            </w:r>
            <w:r w:rsidRPr="00674B26">
              <w:rPr>
                <w:rFonts w:ascii="Times New Roman" w:eastAsia="楷体" w:hAnsi="Times New Roman"/>
                <w:sz w:val="24"/>
                <w:szCs w:val="24"/>
              </w:rPr>
              <w:t>该所有款项最终投资于本项目。</w:t>
            </w:r>
          </w:p>
        </w:tc>
      </w:tr>
      <w:tr w:rsidR="00C233A0" w:rsidRPr="00C233A0" w:rsidTr="005839D5">
        <w:tc>
          <w:tcPr>
            <w:tcW w:w="1951" w:type="dxa"/>
            <w:tcBorders>
              <w:top w:val="single" w:sz="4" w:space="0" w:color="auto"/>
              <w:left w:val="single" w:sz="4" w:space="0" w:color="auto"/>
              <w:bottom w:val="single" w:sz="4" w:space="0" w:color="auto"/>
              <w:right w:val="single" w:sz="4" w:space="0" w:color="auto"/>
            </w:tcBorders>
            <w:shd w:val="clear" w:color="auto" w:fill="auto"/>
          </w:tcPr>
          <w:p w:rsidR="00C233A0" w:rsidRPr="00C233A0" w:rsidRDefault="00C233A0" w:rsidP="00E32218">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全部</w:t>
            </w:r>
            <w:r w:rsidRPr="00C233A0">
              <w:rPr>
                <w:rFonts w:ascii="Times New Roman" w:eastAsia="楷体" w:hAnsi="Times New Roman"/>
                <w:sz w:val="24"/>
                <w:szCs w:val="24"/>
              </w:rPr>
              <w:t>杠杆资金</w:t>
            </w:r>
          </w:p>
        </w:tc>
        <w:tc>
          <w:tcPr>
            <w:tcW w:w="6146" w:type="dxa"/>
            <w:tcBorders>
              <w:top w:val="single" w:sz="4" w:space="0" w:color="auto"/>
              <w:left w:val="single" w:sz="4" w:space="0" w:color="auto"/>
              <w:bottom w:val="single" w:sz="4" w:space="0" w:color="auto"/>
              <w:right w:val="single" w:sz="4" w:space="0" w:color="auto"/>
            </w:tcBorders>
            <w:shd w:val="clear" w:color="auto" w:fill="auto"/>
          </w:tcPr>
          <w:p w:rsidR="00C233A0" w:rsidRPr="00C233A0" w:rsidRDefault="00C233A0" w:rsidP="00F516A8">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指旭辉</w:t>
            </w:r>
            <w:r w:rsidRPr="00C233A0">
              <w:rPr>
                <w:rFonts w:ascii="Times New Roman" w:eastAsia="楷体" w:hAnsi="Times New Roman"/>
                <w:sz w:val="24"/>
                <w:szCs w:val="24"/>
              </w:rPr>
              <w:t>集团</w:t>
            </w:r>
            <w:r w:rsidRPr="00C233A0">
              <w:rPr>
                <w:rFonts w:ascii="Times New Roman" w:eastAsia="楷体" w:hAnsi="Times New Roman" w:hint="eastAsia"/>
                <w:sz w:val="24"/>
                <w:szCs w:val="24"/>
              </w:rPr>
              <w:t>内</w:t>
            </w:r>
            <w:r w:rsidRPr="00C233A0">
              <w:rPr>
                <w:rFonts w:ascii="Times New Roman" w:eastAsia="楷体" w:hAnsi="Times New Roman"/>
                <w:sz w:val="24"/>
                <w:szCs w:val="24"/>
              </w:rPr>
              <w:t>公司或其关联公司向</w:t>
            </w:r>
            <w:r w:rsidRPr="00C233A0">
              <w:rPr>
                <w:rFonts w:ascii="Times New Roman" w:eastAsia="楷体" w:hAnsi="Times New Roman" w:hint="eastAsia"/>
                <w:sz w:val="24"/>
                <w:szCs w:val="24"/>
              </w:rPr>
              <w:t>甲方</w:t>
            </w:r>
            <w:r w:rsidRPr="00C233A0">
              <w:rPr>
                <w:rFonts w:ascii="Times New Roman" w:eastAsia="楷体" w:hAnsi="Times New Roman"/>
                <w:sz w:val="24"/>
                <w:szCs w:val="24"/>
              </w:rPr>
              <w:t>及其他委托人</w:t>
            </w:r>
            <w:r w:rsidRPr="00C233A0">
              <w:rPr>
                <w:rFonts w:ascii="Times New Roman" w:eastAsia="楷体" w:hAnsi="Times New Roman" w:hint="eastAsia"/>
                <w:sz w:val="24"/>
                <w:szCs w:val="24"/>
              </w:rPr>
              <w:t>提供</w:t>
            </w:r>
            <w:r w:rsidRPr="00C233A0">
              <w:rPr>
                <w:rFonts w:ascii="Times New Roman" w:eastAsia="楷体" w:hAnsi="Times New Roman"/>
                <w:sz w:val="24"/>
                <w:szCs w:val="24"/>
              </w:rPr>
              <w:t>的</w:t>
            </w:r>
            <w:r w:rsidR="00B65B81">
              <w:rPr>
                <w:rFonts w:ascii="Times New Roman" w:eastAsia="楷体" w:hAnsi="Times New Roman" w:hint="eastAsia"/>
                <w:sz w:val="24"/>
                <w:szCs w:val="24"/>
              </w:rPr>
              <w:t>用于</w:t>
            </w:r>
            <w:r w:rsidR="00B65B81">
              <w:rPr>
                <w:rFonts w:ascii="Times New Roman" w:eastAsia="楷体" w:hAnsi="Times New Roman"/>
                <w:sz w:val="24"/>
                <w:szCs w:val="24"/>
              </w:rPr>
              <w:t>投资</w:t>
            </w:r>
            <w:r w:rsidR="00F516A8">
              <w:rPr>
                <w:rFonts w:ascii="Times New Roman" w:eastAsia="楷体" w:hAnsi="Times New Roman" w:hint="eastAsia"/>
                <w:sz w:val="24"/>
                <w:szCs w:val="24"/>
              </w:rPr>
              <w:t>标的项目</w:t>
            </w:r>
            <w:r w:rsidR="00B65B81">
              <w:rPr>
                <w:rFonts w:ascii="Times New Roman" w:eastAsia="楷体" w:hAnsi="Times New Roman"/>
                <w:sz w:val="24"/>
                <w:szCs w:val="24"/>
              </w:rPr>
              <w:t>的</w:t>
            </w:r>
            <w:r w:rsidRPr="00C233A0">
              <w:rPr>
                <w:rFonts w:ascii="Times New Roman" w:eastAsia="楷体" w:hAnsi="Times New Roman"/>
                <w:sz w:val="24"/>
                <w:szCs w:val="24"/>
              </w:rPr>
              <w:t>借款资金本金总额</w:t>
            </w:r>
            <w:bookmarkStart w:id="33" w:name="_GoBack"/>
            <w:bookmarkEnd w:id="33"/>
            <w:r w:rsidRPr="00C233A0">
              <w:rPr>
                <w:rFonts w:ascii="Times New Roman" w:eastAsia="楷体" w:hAnsi="Times New Roman"/>
                <w:sz w:val="24"/>
                <w:szCs w:val="24"/>
              </w:rPr>
              <w:t>。</w:t>
            </w:r>
          </w:p>
        </w:tc>
      </w:tr>
    </w:tbl>
    <w:p w:rsidR="00A42478" w:rsidRPr="002A3BB2" w:rsidRDefault="00A42478" w:rsidP="00E62A5F">
      <w:pPr>
        <w:spacing w:line="360" w:lineRule="auto"/>
        <w:rPr>
          <w:rFonts w:ascii="Times New Roman" w:eastAsia="楷体" w:hAnsi="Times New Roman"/>
          <w:sz w:val="24"/>
          <w:szCs w:val="24"/>
        </w:rPr>
      </w:pPr>
    </w:p>
    <w:p w:rsidR="005839D5"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34" w:name="_Toc395358575"/>
      <w:bookmarkStart w:id="35" w:name="_Toc395358635"/>
      <w:bookmarkStart w:id="36" w:name="_Toc395358967"/>
      <w:bookmarkStart w:id="37" w:name="_Toc395359064"/>
      <w:bookmarkStart w:id="38" w:name="_Toc395359107"/>
      <w:bookmarkStart w:id="39" w:name="_Toc395358576"/>
      <w:bookmarkStart w:id="40" w:name="_Toc395358636"/>
      <w:bookmarkStart w:id="41" w:name="_Toc395358968"/>
      <w:bookmarkStart w:id="42" w:name="_Toc395359065"/>
      <w:bookmarkStart w:id="43" w:name="_Toc395359108"/>
      <w:bookmarkStart w:id="44" w:name="_Toc395358637"/>
      <w:bookmarkStart w:id="45" w:name="_Toc395359109"/>
      <w:bookmarkEnd w:id="34"/>
      <w:bookmarkEnd w:id="35"/>
      <w:bookmarkEnd w:id="36"/>
      <w:bookmarkEnd w:id="37"/>
      <w:bookmarkEnd w:id="38"/>
      <w:bookmarkEnd w:id="39"/>
      <w:bookmarkEnd w:id="40"/>
      <w:bookmarkEnd w:id="41"/>
      <w:bookmarkEnd w:id="42"/>
      <w:bookmarkEnd w:id="43"/>
      <w:r w:rsidRPr="00674B26">
        <w:rPr>
          <w:rFonts w:ascii="Times New Roman" w:eastAsia="楷体" w:hAnsi="Times New Roman" w:hint="eastAsia"/>
          <w:sz w:val="24"/>
          <w:szCs w:val="24"/>
        </w:rPr>
        <w:t>投资标的（本项目）</w:t>
      </w:r>
      <w:bookmarkEnd w:id="44"/>
      <w:bookmarkEnd w:id="45"/>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甲方已知晓投资标的（本项目）情况如下，</w:t>
      </w:r>
      <w:r w:rsidR="00083855" w:rsidRPr="002A3BB2">
        <w:rPr>
          <w:rFonts w:ascii="Times New Roman" w:eastAsia="楷体" w:hAnsi="Times New Roman"/>
          <w:sz w:val="24"/>
          <w:szCs w:val="24"/>
        </w:rPr>
        <w:t>并</w:t>
      </w:r>
      <w:r w:rsidRPr="00674B26">
        <w:rPr>
          <w:rFonts w:ascii="Times New Roman" w:eastAsia="楷体" w:hAnsi="Times New Roman" w:hint="eastAsia"/>
          <w:sz w:val="24"/>
          <w:szCs w:val="24"/>
        </w:rPr>
        <w:t>委托乙方按本协议约定模式对本项目进行投资。</w:t>
      </w:r>
    </w:p>
    <w:p w:rsidR="00887A64" w:rsidRDefault="00674B26" w:rsidP="00DE6A68">
      <w:pPr>
        <w:pStyle w:val="10"/>
        <w:spacing w:beforeLines="50" w:afterLines="50" w:line="360" w:lineRule="auto"/>
        <w:ind w:left="709" w:firstLineChars="0" w:firstLine="480"/>
        <w:rPr>
          <w:rFonts w:ascii="Times New Roman" w:eastAsia="楷体" w:hAnsi="Times New Roman"/>
          <w:sz w:val="24"/>
          <w:szCs w:val="24"/>
        </w:rPr>
      </w:pPr>
      <w:r w:rsidRPr="00674B26">
        <w:rPr>
          <w:rFonts w:ascii="Times New Roman" w:eastAsia="楷体" w:hAnsi="Times New Roman" w:hint="eastAsia"/>
          <w:sz w:val="24"/>
          <w:szCs w:val="24"/>
        </w:rPr>
        <w:t>项目名称：</w:t>
      </w:r>
      <w:r w:rsidR="00083855" w:rsidRPr="002A3BB2">
        <w:rPr>
          <w:rFonts w:ascii="Times New Roman" w:eastAsia="楷体" w:hAnsi="Times New Roman"/>
          <w:sz w:val="24"/>
          <w:szCs w:val="24"/>
        </w:rPr>
        <w:t>【</w:t>
      </w:r>
      <w:r w:rsidR="00D96D71" w:rsidRPr="00062ABE">
        <w:rPr>
          <w:rFonts w:ascii="Times New Roman" w:eastAsia="楷体" w:hAnsi="Times New Roman" w:hint="eastAsia"/>
          <w:sz w:val="24"/>
          <w:szCs w:val="24"/>
        </w:rPr>
        <w:t>合肥</w:t>
      </w:r>
      <w:r w:rsidR="00D96D71">
        <w:rPr>
          <w:rFonts w:ascii="Times New Roman" w:eastAsia="楷体" w:hAnsi="Times New Roman" w:hint="eastAsia"/>
          <w:sz w:val="24"/>
          <w:szCs w:val="24"/>
        </w:rPr>
        <w:t>高新</w:t>
      </w:r>
      <w:r w:rsidR="00D96D71" w:rsidRPr="00062ABE">
        <w:rPr>
          <w:rFonts w:ascii="Times New Roman" w:eastAsia="楷体" w:hAnsi="Times New Roman" w:hint="eastAsia"/>
          <w:sz w:val="24"/>
          <w:szCs w:val="24"/>
        </w:rPr>
        <w:t>KD4-2</w:t>
      </w:r>
      <w:r w:rsidR="00D96D71" w:rsidRPr="00062ABE">
        <w:rPr>
          <w:rFonts w:ascii="Times New Roman" w:eastAsia="楷体" w:hAnsi="Times New Roman" w:hint="eastAsia"/>
          <w:sz w:val="24"/>
          <w:szCs w:val="24"/>
        </w:rPr>
        <w:t>地块</w:t>
      </w:r>
      <w:ins w:id="46" w:author="严爱华" w:date="2014-09-01T20:05:00Z">
        <w:r w:rsidR="00C677CB">
          <w:rPr>
            <w:rFonts w:ascii="Times New Roman" w:eastAsia="楷体" w:hAnsi="Times New Roman" w:hint="eastAsia"/>
            <w:sz w:val="24"/>
            <w:szCs w:val="24"/>
          </w:rPr>
          <w:t>，项目名称未定</w:t>
        </w:r>
      </w:ins>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5839D5" w:rsidRDefault="00674B26" w:rsidP="00DE6A68">
      <w:pPr>
        <w:pStyle w:val="10"/>
        <w:spacing w:beforeLines="50" w:afterLines="50" w:line="360" w:lineRule="auto"/>
        <w:ind w:left="709" w:firstLineChars="0"/>
        <w:rPr>
          <w:rFonts w:ascii="Times New Roman" w:eastAsia="楷体" w:hAnsi="Times New Roman"/>
          <w:sz w:val="24"/>
          <w:szCs w:val="24"/>
        </w:rPr>
      </w:pPr>
      <w:r w:rsidRPr="00674B26">
        <w:rPr>
          <w:rFonts w:ascii="Times New Roman" w:eastAsia="楷体" w:hAnsi="Times New Roman" w:hint="eastAsia"/>
          <w:sz w:val="24"/>
          <w:szCs w:val="24"/>
        </w:rPr>
        <w:t>项目占地面积：</w:t>
      </w:r>
      <w:r w:rsidR="00083855" w:rsidRPr="002A3BB2">
        <w:rPr>
          <w:rFonts w:ascii="Times New Roman" w:eastAsia="楷体" w:hAnsi="Times New Roman"/>
          <w:sz w:val="24"/>
          <w:szCs w:val="24"/>
        </w:rPr>
        <w:t>【</w:t>
      </w:r>
      <w:ins w:id="47" w:author="严爱华" w:date="2014-09-01T19:50:00Z">
        <w:r w:rsidR="008E182B">
          <w:rPr>
            <w:rFonts w:ascii="Times New Roman" w:eastAsia="楷体" w:hAnsi="Times New Roman" w:hint="eastAsia"/>
            <w:sz w:val="24"/>
            <w:szCs w:val="24"/>
          </w:rPr>
          <w:t>298</w:t>
        </w:r>
      </w:ins>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5839D5" w:rsidRDefault="00674B26" w:rsidP="00DE6A68">
      <w:pPr>
        <w:pStyle w:val="10"/>
        <w:spacing w:beforeLines="50" w:afterLines="50" w:line="360" w:lineRule="auto"/>
        <w:ind w:left="709" w:firstLineChars="0"/>
        <w:rPr>
          <w:rFonts w:ascii="Times New Roman" w:eastAsia="楷体" w:hAnsi="Times New Roman"/>
          <w:sz w:val="24"/>
          <w:szCs w:val="24"/>
        </w:rPr>
      </w:pPr>
      <w:r w:rsidRPr="00674B26">
        <w:rPr>
          <w:rFonts w:ascii="Times New Roman" w:eastAsia="楷体" w:hAnsi="Times New Roman" w:hint="eastAsia"/>
          <w:sz w:val="24"/>
          <w:szCs w:val="24"/>
        </w:rPr>
        <w:t>项目</w:t>
      </w:r>
      <w:r w:rsidR="00083855" w:rsidRPr="002A3BB2">
        <w:rPr>
          <w:rFonts w:ascii="Times New Roman" w:eastAsia="楷体" w:hAnsi="Times New Roman"/>
          <w:sz w:val="24"/>
          <w:szCs w:val="24"/>
        </w:rPr>
        <w:t>地址</w:t>
      </w:r>
      <w:r w:rsidRPr="00674B26">
        <w:rPr>
          <w:rFonts w:ascii="Times New Roman" w:eastAsia="楷体" w:hAnsi="Times New Roman" w:hint="eastAsia"/>
          <w:sz w:val="24"/>
          <w:szCs w:val="24"/>
        </w:rPr>
        <w:t>：</w:t>
      </w:r>
      <w:r w:rsidR="00083855" w:rsidRPr="002A3BB2">
        <w:rPr>
          <w:rFonts w:ascii="Times New Roman" w:eastAsia="楷体" w:hAnsi="Times New Roman"/>
          <w:sz w:val="24"/>
          <w:szCs w:val="24"/>
        </w:rPr>
        <w:t>【</w:t>
      </w:r>
      <w:ins w:id="48" w:author="严爱华" w:date="2014-09-01T19:51:00Z">
        <w:r w:rsidR="008E182B">
          <w:rPr>
            <w:rFonts w:ascii="Times New Roman" w:eastAsia="楷体" w:hAnsi="Times New Roman" w:hint="eastAsia"/>
            <w:sz w:val="24"/>
            <w:szCs w:val="24"/>
          </w:rPr>
          <w:t>合肥市政务区习友路</w:t>
        </w:r>
      </w:ins>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887A64" w:rsidRDefault="00674B26" w:rsidP="00DE6A68">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lastRenderedPageBreak/>
        <w:t>项目公司：</w:t>
      </w:r>
      <w:r w:rsidR="00083855" w:rsidRPr="002A3BB2">
        <w:rPr>
          <w:rFonts w:ascii="Times New Roman" w:eastAsia="楷体" w:hAnsi="Times New Roman"/>
          <w:sz w:val="24"/>
          <w:szCs w:val="24"/>
        </w:rPr>
        <w:t>【</w:t>
      </w:r>
      <w:r w:rsidR="00BA222D">
        <w:rPr>
          <w:rFonts w:ascii="Times New Roman" w:eastAsia="楷体" w:hAnsi="Times New Roman" w:hint="eastAsia"/>
          <w:kern w:val="0"/>
          <w:sz w:val="24"/>
          <w:szCs w:val="24"/>
        </w:rPr>
        <w:t>合肥旭远置业有限公司</w:t>
      </w:r>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，对本项目享有建设用地使用权及开发权，项目公司当前的股权结构为：</w:t>
      </w:r>
      <w:r w:rsidR="00083855" w:rsidRPr="002A3BB2">
        <w:rPr>
          <w:rFonts w:ascii="Times New Roman" w:eastAsia="楷体" w:hAnsi="Times New Roman"/>
          <w:sz w:val="24"/>
          <w:szCs w:val="24"/>
        </w:rPr>
        <w:t>【</w:t>
      </w:r>
      <w:ins w:id="49" w:author="严爱华" w:date="2014-09-01T20:11:00Z">
        <w:r w:rsidR="00CF33DB">
          <w:rPr>
            <w:rFonts w:ascii="Times New Roman" w:eastAsia="楷体" w:hAnsi="Times New Roman" w:hint="eastAsia"/>
            <w:sz w:val="24"/>
            <w:szCs w:val="24"/>
          </w:rPr>
          <w:t>旭辉集团</w:t>
        </w:r>
        <w:r w:rsidR="00CF33DB">
          <w:rPr>
            <w:rFonts w:ascii="Times New Roman" w:eastAsia="楷体" w:hAnsi="Times New Roman" w:hint="eastAsia"/>
            <w:sz w:val="24"/>
            <w:szCs w:val="24"/>
          </w:rPr>
          <w:t>100%</w:t>
        </w:r>
        <w:r w:rsidR="00CF33DB">
          <w:rPr>
            <w:rFonts w:ascii="Times New Roman" w:eastAsia="楷体" w:hAnsi="Times New Roman" w:hint="eastAsia"/>
            <w:sz w:val="24"/>
            <w:szCs w:val="24"/>
          </w:rPr>
          <w:t>持股</w:t>
        </w:r>
      </w:ins>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5839D5" w:rsidRDefault="004D320B" w:rsidP="00DE6A68">
      <w:pPr>
        <w:pStyle w:val="10"/>
        <w:numPr>
          <w:ilvl w:val="1"/>
          <w:numId w:val="14"/>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w:t>
      </w:r>
      <w:r>
        <w:rPr>
          <w:rFonts w:ascii="Times New Roman" w:eastAsia="楷体" w:hAnsi="Times New Roman"/>
          <w:sz w:val="24"/>
          <w:szCs w:val="24"/>
        </w:rPr>
        <w:t>认可，</w:t>
      </w:r>
      <w:r w:rsidR="00674B26" w:rsidRPr="00674B26">
        <w:rPr>
          <w:rFonts w:ascii="Times New Roman" w:eastAsia="楷体" w:hAnsi="Times New Roman" w:hint="eastAsia"/>
          <w:sz w:val="24"/>
          <w:szCs w:val="24"/>
        </w:rPr>
        <w:t>项目公司股权结构可能发生变化。</w:t>
      </w:r>
    </w:p>
    <w:p w:rsidR="005839D5"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50" w:name="_Toc395358638"/>
      <w:bookmarkStart w:id="51" w:name="_Toc395359110"/>
      <w:r w:rsidRPr="00674B26">
        <w:rPr>
          <w:rFonts w:ascii="Times New Roman" w:eastAsia="楷体" w:hAnsi="Times New Roman" w:hint="eastAsia"/>
          <w:sz w:val="24"/>
          <w:szCs w:val="24"/>
        </w:rPr>
        <w:t>投资模式及各方权利义务</w:t>
      </w:r>
      <w:bookmarkEnd w:id="50"/>
      <w:bookmarkEnd w:id="51"/>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52" w:name="_Toc395358639"/>
      <w:r w:rsidRPr="00674B26">
        <w:rPr>
          <w:rFonts w:ascii="Times New Roman" w:eastAsia="楷体" w:hAnsi="Times New Roman" w:hint="eastAsia"/>
          <w:b/>
          <w:sz w:val="24"/>
          <w:szCs w:val="24"/>
        </w:rPr>
        <w:t>投资模式</w:t>
      </w:r>
      <w:bookmarkEnd w:id="52"/>
    </w:p>
    <w:p w:rsidR="005839D5" w:rsidRDefault="00674B26" w:rsidP="00DE6A68">
      <w:pPr>
        <w:spacing w:beforeLines="50" w:afterLines="50" w:line="360" w:lineRule="auto"/>
        <w:ind w:firstLineChars="200" w:firstLine="480"/>
        <w:rPr>
          <w:rFonts w:ascii="Times New Roman" w:eastAsia="楷体" w:hAnsi="Times New Roman"/>
          <w:sz w:val="24"/>
          <w:szCs w:val="24"/>
        </w:rPr>
      </w:pPr>
      <w:r w:rsidRPr="00674B26">
        <w:rPr>
          <w:rFonts w:ascii="Times New Roman" w:eastAsia="楷体" w:hAnsi="Times New Roman" w:hint="eastAsia"/>
          <w:sz w:val="24"/>
          <w:szCs w:val="24"/>
        </w:rPr>
        <w:t>甲乙双方同意，按以下投资模式及步骤进行投资：</w:t>
      </w:r>
    </w:p>
    <w:p w:rsidR="005839D5" w:rsidRDefault="006B4CF2" w:rsidP="00DE6A68">
      <w:pPr>
        <w:pStyle w:val="10"/>
        <w:numPr>
          <w:ilvl w:val="2"/>
          <w:numId w:val="14"/>
        </w:numPr>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已</w:t>
      </w:r>
      <w:r w:rsidR="0006285D">
        <w:rPr>
          <w:rFonts w:ascii="Times New Roman" w:eastAsia="楷体" w:hAnsi="Times New Roman" w:hint="eastAsia"/>
          <w:sz w:val="24"/>
          <w:szCs w:val="24"/>
        </w:rPr>
        <w:t>正式</w:t>
      </w:r>
      <w:r w:rsidR="00674B26" w:rsidRPr="00674B26">
        <w:rPr>
          <w:rFonts w:ascii="Times New Roman" w:eastAsia="楷体" w:hAnsi="Times New Roman" w:hint="eastAsia"/>
          <w:sz w:val="24"/>
          <w:szCs w:val="24"/>
        </w:rPr>
        <w:t>成立，甲方委托乙方以自己的投资款以及其他</w:t>
      </w:r>
      <w:r w:rsidR="004171B5" w:rsidRPr="002A3BB2">
        <w:rPr>
          <w:rFonts w:ascii="Times New Roman" w:eastAsia="楷体" w:hAnsi="Times New Roman"/>
          <w:sz w:val="24"/>
          <w:szCs w:val="24"/>
        </w:rPr>
        <w:t>委托人</w:t>
      </w:r>
      <w:r w:rsidR="00674B26" w:rsidRPr="00674B26">
        <w:rPr>
          <w:rFonts w:ascii="Times New Roman" w:eastAsia="楷体" w:hAnsi="Times New Roman" w:hint="eastAsia"/>
          <w:sz w:val="24"/>
          <w:szCs w:val="24"/>
        </w:rPr>
        <w:t>投资款之和（以下简称“全部投资款”）作为出资，</w:t>
      </w:r>
      <w:r w:rsidR="0006285D">
        <w:rPr>
          <w:rFonts w:ascii="Times New Roman" w:eastAsia="楷体" w:hAnsi="Times New Roman" w:hint="eastAsia"/>
          <w:sz w:val="24"/>
          <w:szCs w:val="24"/>
        </w:rPr>
        <w:t>认购</w:t>
      </w:r>
      <w:r w:rsidR="0006285D">
        <w:rPr>
          <w:rFonts w:ascii="Times New Roman" w:eastAsia="楷体" w:hAnsi="Times New Roman"/>
          <w:sz w:val="24"/>
          <w:szCs w:val="24"/>
        </w:rPr>
        <w:t>并缴付</w:t>
      </w:r>
      <w:r w:rsidRPr="002A3BB2">
        <w:rPr>
          <w:rFonts w:ascii="Times New Roman" w:eastAsia="楷体" w:hAnsi="Times New Roman"/>
          <w:sz w:val="24"/>
          <w:szCs w:val="24"/>
        </w:rPr>
        <w:t>目标企业</w:t>
      </w:r>
      <w:r w:rsidR="0006285D">
        <w:rPr>
          <w:rFonts w:ascii="Times New Roman" w:eastAsia="楷体" w:hAnsi="Times New Roman" w:hint="eastAsia"/>
          <w:sz w:val="24"/>
          <w:szCs w:val="24"/>
        </w:rPr>
        <w:t>的</w:t>
      </w:r>
      <w:r w:rsidR="0006285D">
        <w:rPr>
          <w:rFonts w:ascii="Times New Roman" w:eastAsia="楷体" w:hAnsi="Times New Roman"/>
          <w:sz w:val="24"/>
          <w:szCs w:val="24"/>
        </w:rPr>
        <w:t>合伙企业份额，</w:t>
      </w:r>
      <w:r w:rsidR="00674B26" w:rsidRPr="00674B26">
        <w:rPr>
          <w:rFonts w:ascii="Times New Roman" w:eastAsia="楷体" w:hAnsi="Times New Roman" w:hint="eastAsia"/>
          <w:sz w:val="24"/>
          <w:szCs w:val="24"/>
        </w:rPr>
        <w:t>成为</w:t>
      </w:r>
      <w:r w:rsidR="0006285D">
        <w:rPr>
          <w:rFonts w:ascii="Times New Roman" w:eastAsia="楷体" w:hAnsi="Times New Roman" w:hint="eastAsia"/>
          <w:sz w:val="24"/>
          <w:szCs w:val="24"/>
        </w:rPr>
        <w:t>目标企业</w:t>
      </w:r>
      <w:r w:rsidR="0006285D">
        <w:rPr>
          <w:rFonts w:ascii="Times New Roman" w:eastAsia="楷体" w:hAnsi="Times New Roman"/>
          <w:sz w:val="24"/>
          <w:szCs w:val="24"/>
        </w:rPr>
        <w:t>的</w:t>
      </w:r>
      <w:r w:rsidR="00704EF7">
        <w:rPr>
          <w:rFonts w:ascii="Times New Roman" w:eastAsia="楷体" w:hAnsi="Times New Roman" w:hint="eastAsia"/>
          <w:sz w:val="24"/>
          <w:szCs w:val="24"/>
        </w:rPr>
        <w:t>有限合伙人</w:t>
      </w:r>
      <w:r w:rsidR="00674B26" w:rsidRPr="00674B26">
        <w:rPr>
          <w:rFonts w:ascii="Times New Roman" w:eastAsia="楷体" w:hAnsi="Times New Roman" w:hint="eastAsia"/>
          <w:sz w:val="24"/>
          <w:szCs w:val="24"/>
        </w:rPr>
        <w:t>。</w:t>
      </w:r>
    </w:p>
    <w:p w:rsidR="005839D5" w:rsidRDefault="008342B6" w:rsidP="00DE6A68">
      <w:pPr>
        <w:pStyle w:val="10"/>
        <w:numPr>
          <w:ilvl w:val="2"/>
          <w:numId w:val="14"/>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目标企业</w:t>
      </w:r>
      <w:r w:rsidR="00674B26" w:rsidRPr="00674B26">
        <w:rPr>
          <w:rFonts w:ascii="Times New Roman" w:eastAsia="楷体" w:hAnsi="Times New Roman" w:hint="eastAsia"/>
          <w:sz w:val="24"/>
          <w:szCs w:val="24"/>
        </w:rPr>
        <w:t>以其自己的名义，将上述全部投资款以股权或其他类似方式，直接或间接获取项目公司的部分股权，具体投资方式由</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与项目公司</w:t>
      </w:r>
      <w:r>
        <w:rPr>
          <w:rFonts w:ascii="Times New Roman" w:eastAsia="楷体" w:hAnsi="Times New Roman" w:hint="eastAsia"/>
          <w:sz w:val="24"/>
          <w:szCs w:val="24"/>
        </w:rPr>
        <w:t>及项目公司</w:t>
      </w:r>
      <w:r w:rsidR="00674B26" w:rsidRPr="00674B26">
        <w:rPr>
          <w:rFonts w:ascii="Times New Roman" w:eastAsia="楷体" w:hAnsi="Times New Roman" w:hint="eastAsia"/>
          <w:sz w:val="24"/>
          <w:szCs w:val="24"/>
        </w:rPr>
        <w:t>的股东协商确定。</w:t>
      </w:r>
    </w:p>
    <w:p w:rsidR="005839D5" w:rsidRDefault="00674B26" w:rsidP="00DE6A68">
      <w:pPr>
        <w:pStyle w:val="10"/>
        <w:numPr>
          <w:ilvl w:val="2"/>
          <w:numId w:val="14"/>
        </w:numPr>
        <w:spacing w:beforeLines="50" w:afterLines="50" w:line="360" w:lineRule="auto"/>
        <w:ind w:firstLineChars="0" w:firstLine="480"/>
        <w:rPr>
          <w:rFonts w:ascii="Times New Roman" w:eastAsia="楷体" w:hAnsi="Times New Roman"/>
          <w:sz w:val="24"/>
          <w:szCs w:val="24"/>
        </w:rPr>
      </w:pPr>
      <w:r w:rsidRPr="00674B26">
        <w:rPr>
          <w:rFonts w:ascii="Times New Roman" w:eastAsia="楷体" w:hAnsi="Times New Roman" w:hint="eastAsia"/>
          <w:sz w:val="24"/>
          <w:szCs w:val="24"/>
        </w:rPr>
        <w:t>上述具体合作方式，</w:t>
      </w:r>
      <w:r w:rsidR="00083855" w:rsidRPr="002A3BB2">
        <w:rPr>
          <w:rFonts w:ascii="Times New Roman" w:eastAsia="楷体" w:hAnsi="Times New Roman"/>
          <w:sz w:val="24"/>
          <w:szCs w:val="24"/>
        </w:rPr>
        <w:t>系</w:t>
      </w:r>
      <w:r w:rsidRPr="00674B26">
        <w:rPr>
          <w:rFonts w:ascii="Times New Roman" w:eastAsia="楷体" w:hAnsi="Times New Roman" w:hint="eastAsia"/>
          <w:sz w:val="24"/>
          <w:szCs w:val="24"/>
        </w:rPr>
        <w:t>甲乙</w:t>
      </w:r>
      <w:r w:rsidR="00083855" w:rsidRPr="002A3BB2">
        <w:rPr>
          <w:rFonts w:ascii="Times New Roman" w:eastAsia="楷体" w:hAnsi="Times New Roman"/>
          <w:sz w:val="24"/>
          <w:szCs w:val="24"/>
        </w:rPr>
        <w:t>基于</w:t>
      </w:r>
      <w:r w:rsidRPr="00674B26">
        <w:rPr>
          <w:rFonts w:ascii="Times New Roman" w:eastAsia="楷体" w:hAnsi="Times New Roman" w:hint="eastAsia"/>
          <w:sz w:val="24"/>
          <w:szCs w:val="24"/>
        </w:rPr>
        <w:t>当前</w:t>
      </w:r>
      <w:r w:rsidR="00083855" w:rsidRPr="002A3BB2">
        <w:rPr>
          <w:rFonts w:ascii="Times New Roman" w:eastAsia="楷体" w:hAnsi="Times New Roman"/>
          <w:sz w:val="24"/>
          <w:szCs w:val="24"/>
        </w:rPr>
        <w:t>状况进行约定</w:t>
      </w:r>
      <w:r w:rsidRPr="00674B26">
        <w:rPr>
          <w:rFonts w:ascii="Times New Roman" w:eastAsia="楷体" w:hAnsi="Times New Roman" w:hint="eastAsia"/>
          <w:sz w:val="24"/>
          <w:szCs w:val="24"/>
        </w:rPr>
        <w:t>，乙方有权根据</w:t>
      </w:r>
      <w:r w:rsidR="00083855" w:rsidRPr="002A3BB2">
        <w:rPr>
          <w:rFonts w:ascii="Times New Roman" w:eastAsia="楷体" w:hAnsi="Times New Roman"/>
          <w:sz w:val="24"/>
          <w:szCs w:val="24"/>
        </w:rPr>
        <w:t>后续情况的变化对该等合伙方式进行</w:t>
      </w:r>
      <w:r w:rsidRPr="00674B26">
        <w:rPr>
          <w:rFonts w:ascii="Times New Roman" w:eastAsia="楷体" w:hAnsi="Times New Roman" w:hint="eastAsia"/>
          <w:sz w:val="24"/>
          <w:szCs w:val="24"/>
        </w:rPr>
        <w:t>调整</w:t>
      </w:r>
      <w:r w:rsidR="00083855" w:rsidRPr="002A3BB2">
        <w:rPr>
          <w:rFonts w:ascii="Times New Roman" w:eastAsia="楷体" w:hAnsi="Times New Roman"/>
          <w:sz w:val="24"/>
          <w:szCs w:val="24"/>
        </w:rPr>
        <w:t>。</w:t>
      </w:r>
      <w:r w:rsidRPr="00674B26">
        <w:rPr>
          <w:rFonts w:ascii="Times New Roman" w:eastAsia="楷体" w:hAnsi="Times New Roman" w:hint="eastAsia"/>
          <w:sz w:val="24"/>
          <w:szCs w:val="24"/>
        </w:rPr>
        <w:t>双方</w:t>
      </w:r>
      <w:r w:rsidR="00083855" w:rsidRPr="002A3BB2">
        <w:rPr>
          <w:rFonts w:ascii="Times New Roman" w:eastAsia="楷体" w:hAnsi="Times New Roman"/>
          <w:sz w:val="24"/>
          <w:szCs w:val="24"/>
        </w:rPr>
        <w:t>特此</w:t>
      </w:r>
      <w:r w:rsidRPr="00674B26">
        <w:rPr>
          <w:rFonts w:ascii="Times New Roman" w:eastAsia="楷体" w:hAnsi="Times New Roman" w:hint="eastAsia"/>
          <w:sz w:val="24"/>
          <w:szCs w:val="24"/>
        </w:rPr>
        <w:t>确认：</w:t>
      </w:r>
      <w:r w:rsidR="006B4CF2" w:rsidRPr="002A3BB2">
        <w:rPr>
          <w:rFonts w:ascii="Times New Roman" w:eastAsia="楷体" w:hAnsi="Times New Roman"/>
          <w:sz w:val="24"/>
          <w:szCs w:val="24"/>
        </w:rPr>
        <w:t>目标企业</w:t>
      </w:r>
      <w:r w:rsidR="00083855" w:rsidRPr="002A3BB2">
        <w:rPr>
          <w:rFonts w:ascii="Times New Roman" w:eastAsia="楷体" w:hAnsi="Times New Roman"/>
          <w:sz w:val="24"/>
          <w:szCs w:val="24"/>
        </w:rPr>
        <w:t>以</w:t>
      </w:r>
      <w:r w:rsidRPr="00674B26">
        <w:rPr>
          <w:rFonts w:ascii="Times New Roman" w:eastAsia="楷体" w:hAnsi="Times New Roman" w:hint="eastAsia"/>
          <w:sz w:val="24"/>
          <w:szCs w:val="24"/>
        </w:rPr>
        <w:t>全部投资款投资到项目公司，</w:t>
      </w:r>
      <w:r w:rsidR="00A02916">
        <w:rPr>
          <w:rFonts w:ascii="Times New Roman" w:eastAsia="楷体" w:hAnsi="Times New Roman" w:hint="eastAsia"/>
          <w:sz w:val="24"/>
          <w:szCs w:val="24"/>
        </w:rPr>
        <w:t>构成</w:t>
      </w:r>
      <w:r w:rsidRPr="00674B26">
        <w:rPr>
          <w:rFonts w:ascii="Times New Roman" w:eastAsia="楷体" w:hAnsi="Times New Roman" w:hint="eastAsia"/>
          <w:sz w:val="24"/>
          <w:szCs w:val="24"/>
        </w:rPr>
        <w:t>股权投资</w:t>
      </w:r>
      <w:r w:rsidR="00A02916">
        <w:rPr>
          <w:rFonts w:ascii="Times New Roman" w:eastAsia="楷体" w:hAnsi="Times New Roman" w:hint="eastAsia"/>
          <w:sz w:val="24"/>
          <w:szCs w:val="24"/>
        </w:rPr>
        <w:t>且并非</w:t>
      </w:r>
      <w:r w:rsidRPr="00674B26">
        <w:rPr>
          <w:rFonts w:ascii="Times New Roman" w:eastAsia="楷体" w:hAnsi="Times New Roman" w:hint="eastAsia"/>
          <w:sz w:val="24"/>
          <w:szCs w:val="24"/>
        </w:rPr>
        <w:t>借款性质的债权投资。</w:t>
      </w:r>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53" w:name="_Toc395358640"/>
      <w:r w:rsidRPr="00674B26">
        <w:rPr>
          <w:rFonts w:ascii="Times New Roman" w:eastAsia="楷体" w:hAnsi="Times New Roman" w:hint="eastAsia"/>
          <w:b/>
          <w:sz w:val="24"/>
          <w:szCs w:val="24"/>
        </w:rPr>
        <w:t>各方特别权利义务及声明和承诺</w:t>
      </w:r>
      <w:bookmarkEnd w:id="53"/>
    </w:p>
    <w:p w:rsidR="005839D5" w:rsidRDefault="00674B26" w:rsidP="00DE6A68">
      <w:pPr>
        <w:pStyle w:val="10"/>
        <w:numPr>
          <w:ilvl w:val="2"/>
          <w:numId w:val="14"/>
        </w:numPr>
        <w:spacing w:beforeLines="50" w:afterLines="50" w:line="360" w:lineRule="auto"/>
        <w:ind w:firstLineChars="0" w:firstLine="120"/>
        <w:rPr>
          <w:rFonts w:ascii="Times New Roman" w:eastAsia="楷体" w:hAnsi="Times New Roman"/>
          <w:b/>
          <w:sz w:val="24"/>
          <w:szCs w:val="24"/>
        </w:rPr>
      </w:pPr>
      <w:bookmarkStart w:id="54" w:name="_Toc395358641"/>
      <w:r w:rsidRPr="00674B26">
        <w:rPr>
          <w:rFonts w:ascii="Times New Roman" w:eastAsia="楷体" w:hAnsi="Times New Roman" w:hint="eastAsia"/>
          <w:b/>
          <w:sz w:val="24"/>
          <w:szCs w:val="24"/>
        </w:rPr>
        <w:t>甲方特别声明和承诺：</w:t>
      </w:r>
      <w:bookmarkEnd w:id="54"/>
    </w:p>
    <w:p w:rsidR="005839D5" w:rsidRDefault="00FD5F56" w:rsidP="00DE6A68">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1</w:t>
      </w:r>
      <w:r w:rsidR="00674B26" w:rsidRPr="00674B26">
        <w:rPr>
          <w:rFonts w:ascii="Times New Roman" w:eastAsia="楷体" w:hAnsi="Times New Roman" w:hint="eastAsia"/>
          <w:b/>
          <w:sz w:val="24"/>
          <w:szCs w:val="24"/>
        </w:rPr>
        <w:t>）资金来源：</w:t>
      </w:r>
      <w:r w:rsidR="00674B26" w:rsidRPr="00674B26">
        <w:rPr>
          <w:rFonts w:ascii="Times New Roman" w:eastAsia="楷体" w:hAnsi="Times New Roman" w:hint="eastAsia"/>
          <w:sz w:val="24"/>
          <w:szCs w:val="24"/>
        </w:rPr>
        <w:t>甲方承诺：甲方投资的资金来源完全合法，且为自有资金；甲方当前投资资金并非向</w:t>
      </w:r>
      <w:r w:rsidR="00674B26" w:rsidRPr="00674B26">
        <w:rPr>
          <w:rFonts w:ascii="Times New Roman" w:eastAsia="楷体" w:hAnsi="Times New Roman" w:hint="eastAsia"/>
          <w:b/>
          <w:color w:val="000000"/>
          <w:kern w:val="0"/>
          <w:sz w:val="24"/>
          <w:szCs w:val="24"/>
          <w:u w:val="single"/>
        </w:rPr>
        <w:t>不特定对象募集</w:t>
      </w:r>
      <w:r w:rsidR="00674B26" w:rsidRPr="00674B26">
        <w:rPr>
          <w:rFonts w:ascii="Times New Roman" w:eastAsia="楷体" w:hAnsi="Times New Roman" w:hint="eastAsia"/>
          <w:b/>
          <w:sz w:val="24"/>
          <w:szCs w:val="24"/>
          <w:u w:val="single"/>
        </w:rPr>
        <w:t>，甲方是实际</w:t>
      </w:r>
      <w:r w:rsidR="004171B5" w:rsidRPr="002A3BB2">
        <w:rPr>
          <w:rFonts w:ascii="Times New Roman" w:eastAsia="楷体" w:hAnsi="Times New Roman"/>
          <w:b/>
          <w:sz w:val="24"/>
          <w:szCs w:val="24"/>
          <w:u w:val="single"/>
        </w:rPr>
        <w:t>委托人</w:t>
      </w:r>
      <w:r w:rsidR="00674B26" w:rsidRPr="00674B26">
        <w:rPr>
          <w:rFonts w:ascii="Times New Roman" w:eastAsia="楷体" w:hAnsi="Times New Roman" w:hint="eastAsia"/>
          <w:b/>
          <w:sz w:val="24"/>
          <w:szCs w:val="24"/>
          <w:u w:val="single"/>
        </w:rPr>
        <w:t>，不存在其他人主张甲方就该项目投资权益的情形。</w:t>
      </w:r>
    </w:p>
    <w:p w:rsidR="005839D5" w:rsidRDefault="00FD5F56" w:rsidP="00DE6A68">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2</w:t>
      </w:r>
      <w:r w:rsidR="00674B26" w:rsidRPr="00674B26">
        <w:rPr>
          <w:rFonts w:ascii="Times New Roman" w:eastAsia="楷体" w:hAnsi="Times New Roman" w:hint="eastAsia"/>
          <w:b/>
          <w:sz w:val="24"/>
          <w:szCs w:val="24"/>
        </w:rPr>
        <w:t>）投资性质</w:t>
      </w:r>
      <w:r w:rsidR="00674B26" w:rsidRPr="00674B26">
        <w:rPr>
          <w:rFonts w:ascii="Times New Roman" w:eastAsia="楷体" w:hAnsi="Times New Roman" w:hint="eastAsia"/>
          <w:sz w:val="24"/>
          <w:szCs w:val="24"/>
        </w:rPr>
        <w:t>：甲方理解并同意：甲方基于本协议的出资实质为一项投资行为，乙方仅为接受委托并代为处理委托事项的受托人。乙方在</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中将作为</w:t>
      </w:r>
      <w:r w:rsidR="00704EF7">
        <w:rPr>
          <w:rFonts w:ascii="Times New Roman" w:eastAsia="楷体" w:hAnsi="Times New Roman"/>
          <w:sz w:val="24"/>
          <w:szCs w:val="24"/>
        </w:rPr>
        <w:t>有限合伙人</w:t>
      </w:r>
      <w:r w:rsidR="00674B26" w:rsidRPr="00674B26">
        <w:rPr>
          <w:rFonts w:ascii="Times New Roman" w:eastAsia="楷体" w:hAnsi="Times New Roman" w:hint="eastAsia"/>
          <w:sz w:val="24"/>
          <w:szCs w:val="24"/>
        </w:rPr>
        <w:t>之一</w:t>
      </w:r>
      <w:r w:rsidR="00674B26" w:rsidRPr="005839D5">
        <w:rPr>
          <w:rFonts w:ascii="Times New Roman" w:eastAsia="楷体" w:hAnsi="Times New Roman" w:hint="eastAsia"/>
          <w:b/>
          <w:sz w:val="24"/>
          <w:szCs w:val="24"/>
        </w:rPr>
        <w:t>，</w:t>
      </w:r>
      <w:r w:rsidR="00674B26" w:rsidRPr="00674B26">
        <w:rPr>
          <w:rFonts w:ascii="Times New Roman" w:eastAsia="楷体" w:hAnsi="Times New Roman" w:hint="eastAsia"/>
          <w:b/>
          <w:sz w:val="24"/>
          <w:szCs w:val="24"/>
          <w:u w:val="single"/>
        </w:rPr>
        <w:t>项目公司在经营中可能因各种原因（包括但不限于不可抗力、经营失误等）会</w:t>
      </w:r>
      <w:r w:rsidR="00A156CA">
        <w:rPr>
          <w:rFonts w:ascii="Times New Roman" w:eastAsia="楷体" w:hAnsi="Times New Roman" w:hint="eastAsia"/>
          <w:b/>
          <w:sz w:val="24"/>
          <w:szCs w:val="24"/>
          <w:u w:val="single"/>
        </w:rPr>
        <w:t>影响</w:t>
      </w:r>
      <w:r w:rsidR="00A156CA">
        <w:rPr>
          <w:rFonts w:ascii="Times New Roman" w:eastAsia="楷体" w:hAnsi="Times New Roman"/>
          <w:b/>
          <w:sz w:val="24"/>
          <w:szCs w:val="24"/>
          <w:u w:val="single"/>
        </w:rPr>
        <w:t>目标企业从项目公司获取的</w:t>
      </w:r>
      <w:r w:rsidR="00674B26" w:rsidRPr="00674B26">
        <w:rPr>
          <w:rFonts w:ascii="Times New Roman" w:eastAsia="楷体" w:hAnsi="Times New Roman" w:hint="eastAsia"/>
          <w:b/>
          <w:sz w:val="24"/>
          <w:szCs w:val="24"/>
          <w:u w:val="single"/>
        </w:rPr>
        <w:t>收益，可能产生亏损，甲方作为</w:t>
      </w:r>
      <w:r w:rsidR="004171B5" w:rsidRPr="002A3BB2">
        <w:rPr>
          <w:rFonts w:ascii="Times New Roman" w:eastAsia="楷体" w:hAnsi="Times New Roman"/>
          <w:b/>
          <w:sz w:val="24"/>
          <w:szCs w:val="24"/>
          <w:u w:val="single"/>
        </w:rPr>
        <w:t>委托人</w:t>
      </w:r>
      <w:r w:rsidR="00674B26" w:rsidRPr="00674B26">
        <w:rPr>
          <w:rFonts w:ascii="Times New Roman" w:eastAsia="楷体" w:hAnsi="Times New Roman" w:hint="eastAsia"/>
          <w:b/>
          <w:sz w:val="24"/>
          <w:szCs w:val="24"/>
          <w:u w:val="single"/>
        </w:rPr>
        <w:t>，需承担风险。</w:t>
      </w:r>
    </w:p>
    <w:p w:rsidR="005839D5" w:rsidRDefault="00FD5F56" w:rsidP="00DE6A68">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3</w:t>
      </w:r>
      <w:r w:rsidR="00674B26" w:rsidRPr="00674B26">
        <w:rPr>
          <w:rFonts w:ascii="Times New Roman" w:eastAsia="楷体" w:hAnsi="Times New Roman" w:hint="eastAsia"/>
          <w:b/>
          <w:sz w:val="24"/>
          <w:szCs w:val="24"/>
        </w:rPr>
        <w:t>）甲方投资存在风险</w:t>
      </w:r>
      <w:r w:rsidR="00674B26" w:rsidRPr="00674B26">
        <w:rPr>
          <w:rFonts w:ascii="Times New Roman" w:eastAsia="楷体" w:hAnsi="Times New Roman" w:hint="eastAsia"/>
          <w:sz w:val="24"/>
          <w:szCs w:val="24"/>
        </w:rPr>
        <w:t>：甲方理解并同意：</w:t>
      </w:r>
      <w:r w:rsidR="00674B26" w:rsidRPr="00674B26">
        <w:rPr>
          <w:rFonts w:ascii="Times New Roman" w:eastAsia="楷体" w:hAnsi="Times New Roman" w:hint="eastAsia"/>
          <w:b/>
          <w:sz w:val="24"/>
          <w:szCs w:val="24"/>
          <w:u w:val="single"/>
        </w:rPr>
        <w:t>甲方所投资的项目无任何收益保</w:t>
      </w:r>
      <w:r w:rsidR="00674B26" w:rsidRPr="00674B26">
        <w:rPr>
          <w:rFonts w:ascii="Times New Roman" w:eastAsia="楷体" w:hAnsi="Times New Roman" w:hint="eastAsia"/>
          <w:b/>
          <w:sz w:val="24"/>
          <w:szCs w:val="24"/>
          <w:u w:val="single"/>
        </w:rPr>
        <w:lastRenderedPageBreak/>
        <w:t>证</w:t>
      </w:r>
      <w:r w:rsidR="00A10908">
        <w:rPr>
          <w:rFonts w:ascii="Times New Roman" w:eastAsia="楷体" w:hAnsi="Times New Roman" w:hint="eastAsia"/>
          <w:sz w:val="24"/>
          <w:szCs w:val="24"/>
        </w:rPr>
        <w:t>。</w:t>
      </w:r>
      <w:r w:rsidR="00674B26" w:rsidRPr="00674B26">
        <w:rPr>
          <w:rFonts w:ascii="Times New Roman" w:eastAsia="楷体" w:hAnsi="Times New Roman" w:hint="eastAsia"/>
          <w:sz w:val="24"/>
          <w:szCs w:val="24"/>
        </w:rPr>
        <w:t>甲方知晓并承诺：投资有风险，乙方、</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w:t>
      </w:r>
      <w:r w:rsidR="00DF592E" w:rsidRPr="002A3BB2">
        <w:rPr>
          <w:rFonts w:ascii="Times New Roman" w:eastAsia="楷体" w:hAnsi="Times New Roman"/>
          <w:sz w:val="24"/>
          <w:szCs w:val="24"/>
        </w:rPr>
        <w:t>旭辉集团</w:t>
      </w:r>
      <w:r w:rsidR="00674B26" w:rsidRPr="00674B26">
        <w:rPr>
          <w:rFonts w:ascii="Times New Roman" w:eastAsia="楷体" w:hAnsi="Times New Roman" w:hint="eastAsia"/>
          <w:sz w:val="24"/>
          <w:szCs w:val="24"/>
        </w:rPr>
        <w:t>股份有限公司及其关联企业、上述企业的股东（或合伙人）及其管理人员、项目所在公司等其他</w:t>
      </w:r>
      <w:r w:rsidR="00674B26" w:rsidRPr="00674B26">
        <w:rPr>
          <w:rFonts w:ascii="Times New Roman" w:eastAsia="楷体" w:hAnsi="Times New Roman" w:hint="eastAsia"/>
          <w:b/>
          <w:sz w:val="24"/>
          <w:szCs w:val="24"/>
          <w:u w:val="single"/>
        </w:rPr>
        <w:t>任何主体均未给予甲方任何形式的收益保障或者承诺、也没有保底承诺，没有任何第三方为甲方的该项投资提供任何形式的担保；</w:t>
      </w:r>
    </w:p>
    <w:p w:rsidR="005839D5" w:rsidRDefault="00FD5F56" w:rsidP="00DE6A68">
      <w:pPr>
        <w:spacing w:beforeLines="50" w:afterLines="50" w:line="360" w:lineRule="auto"/>
        <w:ind w:firstLine="420"/>
        <w:rPr>
          <w:rFonts w:ascii="Times New Roman" w:eastAsia="楷体" w:hAnsi="Times New Roman"/>
          <w:sz w:val="24"/>
          <w:szCs w:val="24"/>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4</w:t>
      </w:r>
      <w:r w:rsidR="00674B26" w:rsidRPr="00674B26">
        <w:rPr>
          <w:rFonts w:ascii="Times New Roman" w:eastAsia="楷体" w:hAnsi="Times New Roman" w:hint="eastAsia"/>
          <w:b/>
          <w:sz w:val="24"/>
          <w:szCs w:val="24"/>
        </w:rPr>
        <w:t>）甲方的法律身份：</w:t>
      </w:r>
      <w:r w:rsidR="00674B26" w:rsidRPr="00674B26">
        <w:rPr>
          <w:rFonts w:ascii="Times New Roman" w:eastAsia="楷体" w:hAnsi="Times New Roman" w:hint="eastAsia"/>
          <w:sz w:val="24"/>
          <w:szCs w:val="24"/>
        </w:rPr>
        <w:t>甲方理解并同意：甲方与乙方的权利义务仅依据</w:t>
      </w:r>
      <w:r w:rsidR="00DF592E" w:rsidRPr="002A3BB2">
        <w:rPr>
          <w:rFonts w:ascii="Times New Roman" w:eastAsia="楷体" w:hAnsi="Times New Roman"/>
          <w:sz w:val="24"/>
          <w:szCs w:val="24"/>
        </w:rPr>
        <w:t>本协议</w:t>
      </w:r>
      <w:r w:rsidR="00674B26" w:rsidRPr="00674B26">
        <w:rPr>
          <w:rFonts w:ascii="Times New Roman" w:eastAsia="楷体" w:hAnsi="Times New Roman" w:hint="eastAsia"/>
          <w:sz w:val="24"/>
          <w:szCs w:val="24"/>
        </w:rPr>
        <w:t>，甲方不是乙方的合伙人，不能主张行使乙方的管理权。同时，甲方同意：乙方仅为</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的</w:t>
      </w:r>
      <w:r w:rsidR="00704EF7">
        <w:rPr>
          <w:rFonts w:ascii="Times New Roman" w:eastAsia="楷体" w:hAnsi="Times New Roman"/>
          <w:sz w:val="24"/>
          <w:szCs w:val="24"/>
        </w:rPr>
        <w:t>有限合伙人</w:t>
      </w:r>
      <w:r w:rsidR="00674B26" w:rsidRPr="00674B26">
        <w:rPr>
          <w:rFonts w:ascii="Times New Roman" w:eastAsia="楷体" w:hAnsi="Times New Roman" w:hint="eastAsia"/>
          <w:sz w:val="24"/>
          <w:szCs w:val="24"/>
        </w:rPr>
        <w:t>，对</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并无管理权，因此，甲方在任何时候不会参与或者主张</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的管理及事务执行，甲方的姓名及出资不会登记于</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的工商登记资料之中。</w:t>
      </w:r>
    </w:p>
    <w:p w:rsidR="005839D5" w:rsidRDefault="00FD5F56" w:rsidP="00DE6A68">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5</w:t>
      </w:r>
      <w:r w:rsidR="00674B26" w:rsidRPr="00674B26">
        <w:rPr>
          <w:rFonts w:ascii="Times New Roman" w:eastAsia="楷体" w:hAnsi="Times New Roman" w:hint="eastAsia"/>
          <w:b/>
          <w:sz w:val="24"/>
          <w:szCs w:val="24"/>
        </w:rPr>
        <w:t>）信息披露</w:t>
      </w:r>
      <w:r w:rsidR="00674B26" w:rsidRPr="00674B26">
        <w:rPr>
          <w:rFonts w:ascii="Times New Roman" w:eastAsia="楷体" w:hAnsi="Times New Roman" w:hint="eastAsia"/>
          <w:sz w:val="24"/>
          <w:szCs w:val="24"/>
        </w:rPr>
        <w:t>：基于甲方的上述法律身份以及乙方的投资方式，各方同意：乙方或者</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或其他主体，并无义务向甲方说明或告知拟投资项目的有关信息，如相关主体（如项目公司）向甲方给予相关说明的，对乙方、</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均不产生法律效力。</w:t>
      </w:r>
    </w:p>
    <w:p w:rsidR="005839D5" w:rsidRDefault="00FD5F56" w:rsidP="00DE6A68">
      <w:pPr>
        <w:spacing w:beforeLines="50" w:afterLines="50" w:line="360" w:lineRule="auto"/>
        <w:ind w:firstLineChars="200" w:firstLine="482"/>
        <w:rPr>
          <w:rFonts w:ascii="Times New Roman" w:eastAsia="楷体" w:hAnsi="Times New Roman"/>
          <w:sz w:val="24"/>
          <w:szCs w:val="24"/>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6</w:t>
      </w:r>
      <w:r w:rsidR="00674B26" w:rsidRPr="00674B26">
        <w:rPr>
          <w:rFonts w:ascii="Times New Roman" w:eastAsia="楷体" w:hAnsi="Times New Roman" w:hint="eastAsia"/>
          <w:b/>
          <w:sz w:val="24"/>
          <w:szCs w:val="24"/>
        </w:rPr>
        <w:t>）投资期间的行为限制</w:t>
      </w:r>
      <w:r w:rsidR="00674B26" w:rsidRPr="00674B26">
        <w:rPr>
          <w:rFonts w:ascii="Times New Roman" w:eastAsia="楷体" w:hAnsi="Times New Roman" w:hint="eastAsia"/>
          <w:sz w:val="24"/>
          <w:szCs w:val="24"/>
        </w:rPr>
        <w:t>：甲方承诺：在投资项目期间，不会申请乙方退还甲方的投资款，不会对内对外转让其投资款对应的权利，不会对其在甲方投资产生的权益设定任何权利限制或者使其产生任何权利瑕疵。</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b/>
          <w:sz w:val="24"/>
          <w:szCs w:val="24"/>
        </w:rPr>
      </w:pPr>
      <w:bookmarkStart w:id="55" w:name="_Toc395358642"/>
      <w:r w:rsidRPr="00674B26">
        <w:rPr>
          <w:rFonts w:ascii="Times New Roman" w:eastAsia="楷体" w:hAnsi="Times New Roman" w:hint="eastAsia"/>
          <w:b/>
          <w:sz w:val="24"/>
          <w:szCs w:val="24"/>
        </w:rPr>
        <w:t>乙方特别声明和承诺</w:t>
      </w:r>
      <w:bookmarkEnd w:id="55"/>
    </w:p>
    <w:p w:rsidR="005839D5" w:rsidRDefault="00EA08AD" w:rsidP="00DE6A68">
      <w:pPr>
        <w:pStyle w:val="10"/>
        <w:spacing w:beforeLines="50" w:afterLines="50" w:line="360" w:lineRule="auto"/>
        <w:ind w:left="425" w:firstLineChars="0" w:firstLine="0"/>
        <w:rPr>
          <w:rFonts w:ascii="Times New Roman" w:eastAsia="楷体" w:hAnsi="Times New Roman"/>
          <w:sz w:val="24"/>
          <w:szCs w:val="24"/>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1</w:t>
      </w:r>
      <w:r w:rsidR="00674B26" w:rsidRPr="00674B26">
        <w:rPr>
          <w:rFonts w:ascii="Times New Roman" w:eastAsia="楷体" w:hAnsi="Times New Roman" w:hint="eastAsia"/>
          <w:b/>
          <w:sz w:val="24"/>
          <w:szCs w:val="24"/>
        </w:rPr>
        <w:t>）谨慎投资：</w:t>
      </w:r>
      <w:r w:rsidR="00674B26" w:rsidRPr="00674B26">
        <w:rPr>
          <w:rFonts w:ascii="Times New Roman" w:eastAsia="楷体" w:hAnsi="Times New Roman" w:hint="eastAsia"/>
          <w:sz w:val="24"/>
          <w:szCs w:val="24"/>
        </w:rPr>
        <w:t>乙方承诺会严格遵守本协议，按照约定方式对全部投资款进行投资，并尽到谨慎注意义务。</w:t>
      </w:r>
    </w:p>
    <w:p w:rsidR="005839D5" w:rsidRDefault="00EA08AD" w:rsidP="00DE6A68">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u w:val="single"/>
        </w:rPr>
        <w:t>（</w:t>
      </w:r>
      <w:r w:rsidR="00674B26" w:rsidRPr="00674B26">
        <w:rPr>
          <w:rFonts w:ascii="Times New Roman" w:eastAsia="楷体" w:hAnsi="Times New Roman"/>
          <w:b/>
          <w:sz w:val="24"/>
          <w:szCs w:val="24"/>
          <w:u w:val="single"/>
        </w:rPr>
        <w:t>2</w:t>
      </w:r>
      <w:r w:rsidR="00674B26" w:rsidRPr="00674B26">
        <w:rPr>
          <w:rFonts w:ascii="Times New Roman" w:eastAsia="楷体" w:hAnsi="Times New Roman" w:hint="eastAsia"/>
          <w:b/>
          <w:sz w:val="24"/>
          <w:szCs w:val="24"/>
          <w:u w:val="single"/>
        </w:rPr>
        <w:t>）资金安全：对甲方的投资款，乙方承诺支付到达投资标的，不会私自挪用，不会用于</w:t>
      </w:r>
      <w:r w:rsidR="00DF592E" w:rsidRPr="002A3BB2">
        <w:rPr>
          <w:rFonts w:ascii="Times New Roman" w:eastAsia="楷体" w:hAnsi="Times New Roman"/>
          <w:b/>
          <w:sz w:val="24"/>
          <w:szCs w:val="24"/>
          <w:u w:val="single"/>
        </w:rPr>
        <w:t>本协议</w:t>
      </w:r>
      <w:r w:rsidR="00674B26" w:rsidRPr="00674B26">
        <w:rPr>
          <w:rFonts w:ascii="Times New Roman" w:eastAsia="楷体" w:hAnsi="Times New Roman" w:hint="eastAsia"/>
          <w:b/>
          <w:sz w:val="24"/>
          <w:szCs w:val="24"/>
          <w:u w:val="single"/>
        </w:rPr>
        <w:t>约定之外的其他用途。</w:t>
      </w:r>
    </w:p>
    <w:p w:rsidR="005839D5" w:rsidRDefault="00EA08AD" w:rsidP="00DE6A68">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rPr>
        <w:t>（</w:t>
      </w:r>
      <w:r w:rsidR="00674B26" w:rsidRPr="00674B26">
        <w:rPr>
          <w:rFonts w:ascii="Times New Roman" w:eastAsia="楷体" w:hAnsi="Times New Roman"/>
          <w:b/>
          <w:sz w:val="24"/>
          <w:szCs w:val="24"/>
        </w:rPr>
        <w:t>3</w:t>
      </w:r>
      <w:r w:rsidR="00674B26" w:rsidRPr="00674B26">
        <w:rPr>
          <w:rFonts w:ascii="Times New Roman" w:eastAsia="楷体" w:hAnsi="Times New Roman" w:hint="eastAsia"/>
          <w:b/>
          <w:sz w:val="24"/>
          <w:szCs w:val="24"/>
        </w:rPr>
        <w:t>）及时返回投资所得：</w:t>
      </w:r>
      <w:r w:rsidR="00674B26" w:rsidRPr="00674B26">
        <w:rPr>
          <w:rFonts w:ascii="Times New Roman" w:eastAsia="楷体" w:hAnsi="Times New Roman" w:hint="eastAsia"/>
          <w:sz w:val="24"/>
          <w:szCs w:val="24"/>
        </w:rPr>
        <w:t>乙方在获得投资所得后，应当自己或委托他人及时分配给甲方。</w:t>
      </w:r>
    </w:p>
    <w:p w:rsidR="005839D5" w:rsidRDefault="005839D5" w:rsidP="00DE6A68">
      <w:pPr>
        <w:pStyle w:val="10"/>
        <w:spacing w:beforeLines="50" w:afterLines="50" w:line="360" w:lineRule="auto"/>
        <w:ind w:left="425" w:firstLineChars="0" w:firstLine="0"/>
        <w:rPr>
          <w:rFonts w:ascii="Times New Roman" w:eastAsia="楷体" w:hAnsi="Times New Roman"/>
          <w:sz w:val="24"/>
          <w:szCs w:val="24"/>
        </w:rPr>
      </w:pPr>
    </w:p>
    <w:p w:rsidR="005839D5"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56" w:name="_Toc395358643"/>
      <w:bookmarkStart w:id="57" w:name="_Toc395359111"/>
      <w:r w:rsidRPr="00674B26">
        <w:rPr>
          <w:rFonts w:ascii="Times New Roman" w:eastAsia="楷体" w:hAnsi="Times New Roman" w:hint="eastAsia"/>
          <w:sz w:val="24"/>
          <w:szCs w:val="24"/>
        </w:rPr>
        <w:t>投资资金确认、投资及收益分配</w:t>
      </w:r>
      <w:bookmarkEnd w:id="56"/>
      <w:bookmarkEnd w:id="57"/>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58" w:name="_Toc395358644"/>
      <w:r w:rsidRPr="00674B26">
        <w:rPr>
          <w:rFonts w:ascii="Times New Roman" w:eastAsia="楷体" w:hAnsi="Times New Roman" w:hint="eastAsia"/>
          <w:b/>
          <w:sz w:val="24"/>
          <w:szCs w:val="24"/>
        </w:rPr>
        <w:t>投资资金的确认及支付</w:t>
      </w:r>
      <w:bookmarkEnd w:id="58"/>
    </w:p>
    <w:p w:rsidR="005839D5" w:rsidRDefault="00674B26" w:rsidP="00DE6A68">
      <w:pPr>
        <w:pStyle w:val="10"/>
        <w:numPr>
          <w:ilvl w:val="2"/>
          <w:numId w:val="14"/>
        </w:numPr>
        <w:spacing w:beforeLines="50" w:afterLines="50" w:line="360" w:lineRule="auto"/>
        <w:ind w:firstLineChars="0" w:firstLine="480"/>
        <w:rPr>
          <w:rFonts w:ascii="Times New Roman" w:eastAsia="楷体" w:hAnsi="Times New Roman"/>
          <w:sz w:val="24"/>
          <w:szCs w:val="24"/>
        </w:rPr>
      </w:pPr>
      <w:r w:rsidRPr="00674B26">
        <w:rPr>
          <w:rFonts w:ascii="Times New Roman" w:eastAsia="楷体" w:hAnsi="Times New Roman" w:hint="eastAsia"/>
          <w:sz w:val="24"/>
          <w:szCs w:val="24"/>
        </w:rPr>
        <w:lastRenderedPageBreak/>
        <w:t>甲方投资资金按以下方式确定：甲方提出意向投资金额上限，鉴于甲方及其他投资主体之意向投资金额上限之和可能会大于实际需要，因此乙方有权调整甲方实际可投资金额。双方同意，甲方实际投资金额，以乙方或乙方指定主体的书面确认金额为准。甲方在收到乙方或乙方指定主体关于可投资金额的通知后，必须及时、足额支付投资款。</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甲方在支付投资资金时，应在银行委托单或者存款凭证上注明“甲方名称</w:t>
      </w:r>
      <w:r w:rsidRPr="00674B26">
        <w:rPr>
          <w:rFonts w:ascii="Times New Roman" w:eastAsia="楷体" w:hAnsi="Times New Roman"/>
          <w:sz w:val="24"/>
          <w:szCs w:val="24"/>
        </w:rPr>
        <w:t>+</w:t>
      </w:r>
      <w:r w:rsidRPr="00674B26">
        <w:rPr>
          <w:rFonts w:ascii="Times New Roman" w:eastAsia="楷体" w:hAnsi="Times New Roman" w:hint="eastAsia"/>
          <w:sz w:val="24"/>
          <w:szCs w:val="24"/>
        </w:rPr>
        <w:t>投资资金</w:t>
      </w:r>
      <w:r w:rsidRPr="00674B26">
        <w:rPr>
          <w:rFonts w:ascii="Times New Roman" w:eastAsia="楷体" w:hAnsi="Times New Roman"/>
          <w:sz w:val="24"/>
          <w:szCs w:val="24"/>
        </w:rPr>
        <w:t>+</w:t>
      </w:r>
      <w:r w:rsidRPr="00674B26">
        <w:rPr>
          <w:rFonts w:ascii="Times New Roman" w:eastAsia="楷体" w:hAnsi="Times New Roman" w:hint="eastAsia"/>
          <w:sz w:val="24"/>
          <w:szCs w:val="24"/>
        </w:rPr>
        <w:t>投资项目名称”内容，如“</w:t>
      </w: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张三</w:t>
      </w:r>
      <w:r w:rsidRPr="00674B26">
        <w:rPr>
          <w:rFonts w:ascii="Times New Roman" w:eastAsia="楷体" w:hAnsi="Times New Roman"/>
          <w:sz w:val="24"/>
          <w:szCs w:val="24"/>
        </w:rPr>
        <w:t>3</w:t>
      </w:r>
      <w:r w:rsidRPr="00674B26">
        <w:rPr>
          <w:rFonts w:ascii="Times New Roman" w:eastAsia="楷体" w:hAnsi="Times New Roman" w:hint="eastAsia"/>
          <w:sz w:val="24"/>
          <w:szCs w:val="24"/>
        </w:rPr>
        <w:t>万元跟投北京</w:t>
      </w:r>
      <w:r w:rsidRPr="00674B26">
        <w:rPr>
          <w:rFonts w:ascii="Times New Roman" w:eastAsia="楷体" w:hAnsi="Times New Roman"/>
          <w:sz w:val="24"/>
          <w:szCs w:val="24"/>
        </w:rPr>
        <w:t>AA</w:t>
      </w:r>
      <w:r w:rsidRPr="00674B26">
        <w:rPr>
          <w:rFonts w:ascii="Times New Roman" w:eastAsia="楷体" w:hAnsi="Times New Roman" w:hint="eastAsia"/>
          <w:sz w:val="24"/>
          <w:szCs w:val="24"/>
        </w:rPr>
        <w:t>项目</w:t>
      </w: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本示范合同发布之前已上线的项目，删除以上灰色字体，本示范合同发布之后的项目，仍应保留上述条款）甲方需将投资资金从自己的账号转至乙方指定的银行账户。如以他人名义支付的，乙方有权拒绝收取，如乙方拒绝收取的，视为甲方未完成款项交付。</w:t>
      </w:r>
    </w:p>
    <w:p w:rsidR="005839D5" w:rsidRDefault="00674B26" w:rsidP="00DE6A68">
      <w:pPr>
        <w:pStyle w:val="10"/>
        <w:numPr>
          <w:ilvl w:val="2"/>
          <w:numId w:val="14"/>
        </w:numPr>
        <w:spacing w:beforeLines="50" w:afterLines="50" w:line="360" w:lineRule="auto"/>
        <w:ind w:firstLineChars="0" w:firstLine="480"/>
        <w:rPr>
          <w:rFonts w:ascii="Times New Roman" w:eastAsia="楷体" w:hAnsi="Times New Roman"/>
          <w:sz w:val="24"/>
          <w:szCs w:val="24"/>
        </w:rPr>
      </w:pPr>
      <w:r w:rsidRPr="00674B26">
        <w:rPr>
          <w:rFonts w:ascii="Times New Roman" w:eastAsia="楷体" w:hAnsi="Times New Roman" w:hint="eastAsia"/>
          <w:sz w:val="24"/>
          <w:szCs w:val="24"/>
        </w:rPr>
        <w:t>投资资金交付指定账户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乙方指定的收款账户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w:t>
      </w:r>
      <w:r w:rsidRPr="00674B26">
        <w:rPr>
          <w:rFonts w:ascii="Times New Roman" w:eastAsia="楷体" w:hAnsi="Times New Roman"/>
          <w:sz w:val="24"/>
          <w:szCs w:val="24"/>
        </w:rPr>
        <w:t xml:space="preserve"> </w:t>
      </w:r>
    </w:p>
    <w:p w:rsidR="00887A64" w:rsidRDefault="00674B26" w:rsidP="00DE6A68">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户名：【</w:t>
      </w:r>
      <w:ins w:id="59" w:author="严爱华" w:date="2014-09-01T20:21:00Z">
        <w:r w:rsidR="0048645E">
          <w:rPr>
            <w:rFonts w:ascii="Times New Roman" w:eastAsia="楷体" w:hAnsi="Times New Roman" w:hint="eastAsia"/>
            <w:sz w:val="24"/>
            <w:szCs w:val="24"/>
          </w:rPr>
          <w:t>合肥</w:t>
        </w:r>
      </w:ins>
      <w:r w:rsidR="00DE6A68">
        <w:rPr>
          <w:rFonts w:ascii="Times New Roman" w:eastAsia="楷体" w:hAnsi="Times New Roman" w:hint="eastAsia"/>
          <w:sz w:val="24"/>
          <w:szCs w:val="24"/>
        </w:rPr>
        <w:t>旭轶</w:t>
      </w:r>
      <w:ins w:id="60" w:author="严爱华" w:date="2014-09-01T20:21:00Z">
        <w:r w:rsidR="0048645E">
          <w:rPr>
            <w:rFonts w:ascii="Times New Roman" w:eastAsia="楷体" w:hAnsi="Times New Roman" w:hint="eastAsia"/>
            <w:sz w:val="24"/>
            <w:szCs w:val="24"/>
          </w:rPr>
          <w:t>投资合伙企业（有限合伙）</w:t>
        </w:r>
      </w:ins>
      <w:r w:rsidRPr="00674B26">
        <w:rPr>
          <w:rFonts w:ascii="Times New Roman" w:eastAsia="楷体" w:hAnsi="Times New Roman" w:hint="eastAsia"/>
          <w:sz w:val="24"/>
          <w:szCs w:val="24"/>
        </w:rPr>
        <w:t>】</w:t>
      </w:r>
    </w:p>
    <w:p w:rsidR="00887A64" w:rsidRDefault="00674B26" w:rsidP="00DE6A68">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账号：【</w:t>
      </w:r>
      <w:ins w:id="61" w:author="严爱华" w:date="2014-09-01T20:21:00Z">
        <w:r w:rsidR="0048645E">
          <w:rPr>
            <w:rFonts w:ascii="Times New Roman" w:eastAsia="楷体" w:hAnsi="Times New Roman" w:hint="eastAsia"/>
            <w:sz w:val="24"/>
            <w:szCs w:val="24"/>
          </w:rPr>
          <w:t>340014888</w:t>
        </w:r>
      </w:ins>
      <w:ins w:id="62" w:author="严爱华" w:date="2014-09-01T20:22:00Z">
        <w:r w:rsidR="0048645E">
          <w:rPr>
            <w:rFonts w:ascii="Times New Roman" w:eastAsia="楷体" w:hAnsi="Times New Roman" w:hint="eastAsia"/>
            <w:sz w:val="24"/>
            <w:szCs w:val="24"/>
          </w:rPr>
          <w:t>608053025574</w:t>
        </w:r>
      </w:ins>
      <w:r w:rsidRPr="00674B26">
        <w:rPr>
          <w:rFonts w:ascii="Times New Roman" w:eastAsia="楷体" w:hAnsi="Times New Roman" w:hint="eastAsia"/>
          <w:sz w:val="24"/>
          <w:szCs w:val="24"/>
        </w:rPr>
        <w:t>】</w:t>
      </w:r>
    </w:p>
    <w:p w:rsidR="00887A64" w:rsidRDefault="00674B26" w:rsidP="00DE6A68">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开户银行：【</w:t>
      </w:r>
      <w:ins w:id="63" w:author="严爱华" w:date="2014-09-01T20:23:00Z">
        <w:r w:rsidR="0048645E" w:rsidRPr="005839D5">
          <w:rPr>
            <w:rFonts w:ascii="Times New Roman" w:eastAsia="楷体" w:hAnsi="Times New Roman"/>
            <w:sz w:val="24"/>
            <w:szCs w:val="24"/>
          </w:rPr>
          <w:t>中国建设银行合肥钟楼支行</w:t>
        </w:r>
      </w:ins>
      <w:r w:rsidRPr="00674B26">
        <w:rPr>
          <w:rFonts w:ascii="Times New Roman" w:eastAsia="楷体" w:hAnsi="Times New Roman" w:hint="eastAsia"/>
          <w:sz w:val="24"/>
          <w:szCs w:val="24"/>
        </w:rPr>
        <w:t>】</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如甲方在本协议约定时间内未按本协议约定的金额全额支付投资款，除非乙方书面同意甲方延期付款且甲方在乙方书面通知的时间内完成付款且获得乙方同意的，视为甲方放弃投资权利，甲方不再享有本协议约定的相关权利</w:t>
      </w:r>
      <w:r w:rsidRPr="00674B26">
        <w:rPr>
          <w:rFonts w:ascii="Times New Roman" w:eastAsia="楷体" w:hAnsi="Times New Roman"/>
          <w:sz w:val="24"/>
          <w:szCs w:val="24"/>
        </w:rPr>
        <w:t xml:space="preserve"> </w:t>
      </w:r>
      <w:r w:rsidRPr="00674B26">
        <w:rPr>
          <w:rFonts w:ascii="Times New Roman" w:eastAsia="楷体" w:hAnsi="Times New Roman" w:hint="eastAsia"/>
          <w:sz w:val="24"/>
          <w:szCs w:val="24"/>
        </w:rPr>
        <w:t>。</w:t>
      </w:r>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64" w:name="_Toc395358645"/>
      <w:r w:rsidRPr="00674B26">
        <w:rPr>
          <w:rFonts w:ascii="Times New Roman" w:eastAsia="楷体" w:hAnsi="Times New Roman" w:hint="eastAsia"/>
          <w:b/>
          <w:sz w:val="24"/>
          <w:szCs w:val="24"/>
        </w:rPr>
        <w:t>投资之特别约定</w:t>
      </w:r>
      <w:bookmarkEnd w:id="64"/>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乙方或乙方指定单位在收到甲方交付的投资资金后，应在本协议约定的权限范围内使用投资资金；</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在本协议约定的委托期限内，乙方可自主决定向</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的出资时间、出资金额等事项，而无需征得甲方同意；</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在乙方加入</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作为</w:t>
      </w:r>
      <w:r w:rsidR="00704EF7">
        <w:rPr>
          <w:rFonts w:ascii="Times New Roman" w:eastAsia="楷体" w:hAnsi="Times New Roman"/>
          <w:sz w:val="24"/>
          <w:szCs w:val="24"/>
        </w:rPr>
        <w:t>有限合伙人</w:t>
      </w:r>
      <w:r w:rsidRPr="00674B26">
        <w:rPr>
          <w:rFonts w:ascii="Times New Roman" w:eastAsia="楷体" w:hAnsi="Times New Roman" w:hint="eastAsia"/>
          <w:sz w:val="24"/>
          <w:szCs w:val="24"/>
        </w:rPr>
        <w:t>时，乙方有权自主决定与</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w:t>
      </w:r>
      <w:r w:rsidR="004171B5" w:rsidRPr="002A3BB2">
        <w:rPr>
          <w:rFonts w:ascii="Times New Roman" w:eastAsia="楷体" w:hAnsi="Times New Roman"/>
          <w:sz w:val="24"/>
          <w:szCs w:val="24"/>
        </w:rPr>
        <w:t>委托人</w:t>
      </w:r>
      <w:r w:rsidRPr="00674B26">
        <w:rPr>
          <w:rFonts w:ascii="Times New Roman" w:eastAsia="楷体" w:hAnsi="Times New Roman" w:hint="eastAsia"/>
          <w:sz w:val="24"/>
          <w:szCs w:val="24"/>
        </w:rPr>
        <w:t>签订《合伙协议》的内容而无需征得甲方同意。</w:t>
      </w:r>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65" w:name="_Toc395358646"/>
      <w:commentRangeStart w:id="66"/>
      <w:r w:rsidRPr="00674B26">
        <w:rPr>
          <w:rFonts w:ascii="Times New Roman" w:eastAsia="楷体" w:hAnsi="Times New Roman" w:hint="eastAsia"/>
          <w:b/>
          <w:sz w:val="24"/>
          <w:szCs w:val="24"/>
        </w:rPr>
        <w:lastRenderedPageBreak/>
        <w:t>投资所得及分配</w:t>
      </w:r>
      <w:bookmarkEnd w:id="65"/>
      <w:commentRangeEnd w:id="66"/>
      <w:r w:rsidR="005320BD">
        <w:rPr>
          <w:rStyle w:val="ac"/>
        </w:rPr>
        <w:commentReference w:id="66"/>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乙方根据</w:t>
      </w:r>
      <w:r w:rsidR="001A69F7">
        <w:rPr>
          <w:rFonts w:ascii="Times New Roman" w:eastAsia="楷体" w:hAnsi="Times New Roman" w:hint="eastAsia"/>
          <w:sz w:val="24"/>
          <w:szCs w:val="24"/>
        </w:rPr>
        <w:t>其签署</w:t>
      </w:r>
      <w:r w:rsidR="001A69F7">
        <w:rPr>
          <w:rFonts w:ascii="Times New Roman" w:eastAsia="楷体" w:hAnsi="Times New Roman"/>
          <w:sz w:val="24"/>
          <w:szCs w:val="24"/>
        </w:rPr>
        <w:t>的关于</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sidR="001A69F7">
        <w:rPr>
          <w:rFonts w:ascii="Times New Roman" w:eastAsia="楷体" w:hAnsi="Times New Roman" w:hint="eastAsia"/>
          <w:sz w:val="24"/>
          <w:szCs w:val="24"/>
        </w:rPr>
        <w:t>合伙</w:t>
      </w:r>
      <w:r w:rsidRPr="00674B26">
        <w:rPr>
          <w:rFonts w:ascii="Times New Roman" w:eastAsia="楷体" w:hAnsi="Times New Roman" w:hint="eastAsia"/>
          <w:sz w:val="24"/>
          <w:szCs w:val="24"/>
        </w:rPr>
        <w:t>协议，在从</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获得投资所得后，应按照以下公式向甲方分配对投资标的（本项目）的投资所得：</w:t>
      </w:r>
    </w:p>
    <w:p w:rsidR="005839D5" w:rsidRDefault="003443E0" w:rsidP="00DE6A68">
      <w:pPr>
        <w:pStyle w:val="10"/>
        <w:spacing w:beforeLines="50" w:afterLines="50" w:line="360" w:lineRule="auto"/>
        <w:ind w:left="420" w:firstLineChars="0"/>
        <w:rPr>
          <w:rFonts w:ascii="Times New Roman" w:eastAsia="楷体" w:hAnsi="Times New Roman"/>
          <w:color w:val="FF0000"/>
          <w:sz w:val="24"/>
          <w:szCs w:val="24"/>
        </w:rPr>
      </w:pPr>
      <w:r w:rsidRPr="005320BD">
        <w:rPr>
          <w:rFonts w:ascii="Times New Roman" w:eastAsia="楷体" w:hAnsi="Times New Roman" w:hint="eastAsia"/>
          <w:color w:val="FF0000"/>
          <w:sz w:val="24"/>
          <w:szCs w:val="24"/>
        </w:rPr>
        <w:t>（</w:t>
      </w:r>
      <w:r w:rsidRPr="005320BD">
        <w:rPr>
          <w:rFonts w:ascii="Times New Roman" w:eastAsia="楷体" w:hAnsi="Times New Roman"/>
          <w:color w:val="FF0000"/>
          <w:sz w:val="24"/>
          <w:szCs w:val="24"/>
        </w:rPr>
        <w:t>适用于</w:t>
      </w:r>
      <w:r w:rsidR="00A43772" w:rsidRPr="005320BD">
        <w:rPr>
          <w:rFonts w:ascii="Times New Roman" w:eastAsia="楷体" w:hAnsi="Times New Roman" w:hint="eastAsia"/>
          <w:color w:val="FF0000"/>
          <w:sz w:val="24"/>
          <w:szCs w:val="24"/>
        </w:rPr>
        <w:t>“</w:t>
      </w:r>
      <w:r w:rsidRPr="005320BD">
        <w:rPr>
          <w:rFonts w:ascii="Times New Roman" w:eastAsia="楷体" w:hAnsi="Times New Roman"/>
          <w:color w:val="FF0000"/>
          <w:sz w:val="24"/>
          <w:szCs w:val="24"/>
        </w:rPr>
        <w:t>有杠杆</w:t>
      </w:r>
      <w:r w:rsidR="00A43772" w:rsidRPr="005320BD">
        <w:rPr>
          <w:rFonts w:ascii="Times New Roman" w:eastAsia="楷体" w:hAnsi="Times New Roman" w:hint="eastAsia"/>
          <w:color w:val="FF0000"/>
          <w:sz w:val="24"/>
          <w:szCs w:val="24"/>
        </w:rPr>
        <w:t>”</w:t>
      </w:r>
      <w:r w:rsidRPr="005320BD">
        <w:rPr>
          <w:rFonts w:ascii="Times New Roman" w:eastAsia="楷体" w:hAnsi="Times New Roman"/>
          <w:color w:val="FF0000"/>
          <w:sz w:val="24"/>
          <w:szCs w:val="24"/>
        </w:rPr>
        <w:t>的委托人）</w:t>
      </w:r>
    </w:p>
    <w:p w:rsidR="009A24C7" w:rsidRDefault="00674B26" w:rsidP="00DE6A68">
      <w:pPr>
        <w:pStyle w:val="10"/>
        <w:spacing w:beforeLines="50" w:afterLines="50" w:line="360" w:lineRule="auto"/>
        <w:ind w:left="420" w:firstLineChars="0"/>
        <w:rPr>
          <w:ins w:id="67" w:author="白菁菁" w:date="2014-08-13T15:22:00Z"/>
          <w:rFonts w:ascii="Times New Roman" w:eastAsia="楷体" w:hAnsi="Times New Roman"/>
          <w:sz w:val="24"/>
          <w:szCs w:val="24"/>
        </w:rPr>
      </w:pPr>
      <w:r w:rsidRPr="00674B26">
        <w:rPr>
          <w:rFonts w:ascii="Times New Roman" w:eastAsia="楷体" w:hAnsi="Times New Roman" w:hint="eastAsia"/>
          <w:sz w:val="24"/>
          <w:szCs w:val="24"/>
        </w:rPr>
        <w:t>甲方从乙方分取的投资标的的投资所得</w:t>
      </w:r>
      <w:r w:rsidRPr="00674B26">
        <w:rPr>
          <w:rFonts w:ascii="Times New Roman" w:eastAsia="楷体" w:hAnsi="Times New Roman"/>
          <w:sz w:val="24"/>
          <w:szCs w:val="24"/>
        </w:rPr>
        <w:t>=</w:t>
      </w:r>
      <w:r w:rsidRPr="00674B26">
        <w:rPr>
          <w:rFonts w:ascii="Times New Roman" w:eastAsia="楷体" w:hAnsi="Times New Roman" w:hint="eastAsia"/>
          <w:sz w:val="24"/>
          <w:szCs w:val="24"/>
        </w:rPr>
        <w:t>（甲方向乙方或其指定账号支付的投资资金之本金</w:t>
      </w:r>
      <w:r w:rsidR="003443E0">
        <w:rPr>
          <w:rFonts w:ascii="Times New Roman" w:eastAsia="楷体" w:hAnsi="Times New Roman" w:hint="eastAsia"/>
          <w:sz w:val="24"/>
          <w:szCs w:val="24"/>
        </w:rPr>
        <w:t>×</w:t>
      </w:r>
      <w:r w:rsidR="00A43772">
        <w:rPr>
          <w:rFonts w:ascii="Times New Roman" w:eastAsia="楷体" w:hAnsi="Times New Roman" w:hint="eastAsia"/>
          <w:sz w:val="24"/>
          <w:szCs w:val="24"/>
        </w:rPr>
        <w:t>（</w:t>
      </w:r>
      <w:r w:rsidR="003443E0">
        <w:rPr>
          <w:rFonts w:ascii="Times New Roman" w:eastAsia="楷体" w:hAnsi="Times New Roman"/>
          <w:sz w:val="24"/>
          <w:szCs w:val="24"/>
        </w:rPr>
        <w:t>杠杆</w:t>
      </w:r>
      <w:r w:rsidR="00407C08">
        <w:rPr>
          <w:rFonts w:ascii="Times New Roman" w:eastAsia="楷体" w:hAnsi="Times New Roman" w:hint="eastAsia"/>
          <w:sz w:val="24"/>
          <w:szCs w:val="24"/>
        </w:rPr>
        <w:t>倍率</w:t>
      </w:r>
      <w:r w:rsidR="00A43772">
        <w:rPr>
          <w:rFonts w:ascii="Times New Roman" w:eastAsia="楷体" w:hAnsi="Times New Roman" w:hint="eastAsia"/>
          <w:sz w:val="24"/>
          <w:szCs w:val="24"/>
        </w:rPr>
        <w:t>+</w:t>
      </w:r>
      <w:r w:rsidR="00A43772">
        <w:rPr>
          <w:rFonts w:ascii="Times New Roman" w:eastAsia="楷体" w:hAnsi="Times New Roman"/>
          <w:sz w:val="24"/>
          <w:szCs w:val="24"/>
        </w:rPr>
        <w:t>1</w:t>
      </w:r>
      <w:r w:rsidR="00A43772">
        <w:rPr>
          <w:rFonts w:ascii="Times New Roman" w:eastAsia="楷体" w:hAnsi="Times New Roman"/>
          <w:sz w:val="24"/>
          <w:szCs w:val="24"/>
        </w:rPr>
        <w:t>）</w:t>
      </w:r>
      <w:r w:rsidR="00A43772">
        <w:rPr>
          <w:rFonts w:ascii="Times New Roman" w:eastAsia="楷体" w:hAnsi="Times New Roman" w:hint="eastAsia"/>
          <w:sz w:val="24"/>
          <w:szCs w:val="24"/>
        </w:rPr>
        <w:t>）</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（乙方向目标企业支付的全部投资资金之本金</w:t>
      </w:r>
      <w:r w:rsidR="003443E0">
        <w:rPr>
          <w:rFonts w:ascii="Times New Roman" w:eastAsia="楷体" w:hAnsi="Times New Roman" w:hint="eastAsia"/>
          <w:sz w:val="24"/>
          <w:szCs w:val="24"/>
        </w:rPr>
        <w:t>+</w:t>
      </w:r>
      <w:r w:rsidR="003443E0">
        <w:rPr>
          <w:rFonts w:ascii="Times New Roman" w:eastAsia="楷体" w:hAnsi="Times New Roman" w:hint="eastAsia"/>
          <w:sz w:val="24"/>
          <w:szCs w:val="24"/>
        </w:rPr>
        <w:t>全部</w:t>
      </w:r>
      <w:r w:rsidR="003443E0">
        <w:rPr>
          <w:rFonts w:ascii="Times New Roman" w:eastAsia="楷体" w:hAnsi="Times New Roman"/>
          <w:sz w:val="24"/>
          <w:szCs w:val="24"/>
        </w:rPr>
        <w:t>杠杆资金</w:t>
      </w:r>
      <w:r w:rsidR="003443E0">
        <w:rPr>
          <w:rFonts w:ascii="Times New Roman" w:eastAsia="楷体" w:hAnsi="Times New Roman" w:hint="eastAsia"/>
          <w:sz w:val="24"/>
          <w:szCs w:val="24"/>
        </w:rPr>
        <w:t>之本金</w:t>
      </w:r>
      <w:r w:rsidRPr="00674B26">
        <w:rPr>
          <w:rFonts w:ascii="Times New Roman" w:eastAsia="楷体" w:hAnsi="Times New Roman" w:hint="eastAsia"/>
          <w:sz w:val="24"/>
          <w:szCs w:val="24"/>
        </w:rPr>
        <w:t>）</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（乙方因投资投资标的从目标企业获取的投资所得—乙方为履行本协议而支付的必要费用）</w:t>
      </w:r>
      <w:ins w:id="68" w:author="白菁菁" w:date="2014-08-13T15:23:00Z">
        <w:r w:rsidR="00E26474" w:rsidRPr="00674B26">
          <w:rPr>
            <w:rFonts w:ascii="Times New Roman" w:eastAsia="楷体" w:hAnsi="Times New Roman" w:hint="eastAsia"/>
            <w:sz w:val="24"/>
            <w:szCs w:val="24"/>
          </w:rPr>
          <w:t>—</w:t>
        </w:r>
      </w:ins>
      <w:ins w:id="69" w:author="白菁菁" w:date="2014-08-13T15:22:00Z">
        <w:r w:rsidR="00E26474" w:rsidRPr="00E26474">
          <w:rPr>
            <w:rFonts w:ascii="Times New Roman" w:eastAsia="楷体" w:hAnsi="Times New Roman" w:hint="eastAsia"/>
            <w:sz w:val="24"/>
            <w:szCs w:val="24"/>
          </w:rPr>
          <w:t>杠杆利息</w:t>
        </w:r>
        <w:r w:rsidR="00E26474" w:rsidRPr="00E26474">
          <w:rPr>
            <w:rFonts w:ascii="Times New Roman" w:eastAsia="楷体" w:hAnsi="Times New Roman" w:hint="eastAsia"/>
            <w:sz w:val="24"/>
            <w:szCs w:val="24"/>
          </w:rPr>
          <w:t>+</w:t>
        </w:r>
        <w:r w:rsidR="00E26474" w:rsidRPr="00E26474">
          <w:rPr>
            <w:rFonts w:ascii="Times New Roman" w:eastAsia="楷体" w:hAnsi="Times New Roman" w:hint="eastAsia"/>
            <w:sz w:val="24"/>
            <w:szCs w:val="24"/>
          </w:rPr>
          <w:t>大股东资金占用利息收入</w:t>
        </w:r>
      </w:ins>
      <w:ins w:id="70" w:author="白菁菁" w:date="2014-08-13T15:24:00Z">
        <w:r w:rsidR="00E26474">
          <w:rPr>
            <w:rFonts w:ascii="Times New Roman" w:eastAsia="楷体" w:hAnsi="Times New Roman" w:hint="eastAsia"/>
            <w:sz w:val="24"/>
            <w:szCs w:val="24"/>
          </w:rPr>
          <w:t>。</w:t>
        </w:r>
      </w:ins>
    </w:p>
    <w:p w:rsidR="009A24C7" w:rsidRDefault="00A43772" w:rsidP="00DE6A68">
      <w:pPr>
        <w:pStyle w:val="10"/>
        <w:spacing w:beforeLines="50" w:afterLines="50" w:line="360" w:lineRule="auto"/>
        <w:ind w:left="420" w:firstLineChars="0"/>
        <w:rPr>
          <w:rFonts w:ascii="Times New Roman" w:eastAsia="楷体" w:hAnsi="Times New Roman"/>
          <w:color w:val="FF0000"/>
          <w:sz w:val="24"/>
          <w:szCs w:val="24"/>
        </w:rPr>
      </w:pPr>
      <w:r w:rsidRPr="005320BD">
        <w:rPr>
          <w:rFonts w:ascii="Times New Roman" w:eastAsia="楷体" w:hAnsi="Times New Roman" w:hint="eastAsia"/>
          <w:color w:val="FF0000"/>
          <w:sz w:val="24"/>
          <w:szCs w:val="24"/>
        </w:rPr>
        <w:t>（</w:t>
      </w:r>
      <w:r w:rsidRPr="005320BD">
        <w:rPr>
          <w:rFonts w:ascii="Times New Roman" w:eastAsia="楷体" w:hAnsi="Times New Roman"/>
          <w:color w:val="FF0000"/>
          <w:sz w:val="24"/>
          <w:szCs w:val="24"/>
        </w:rPr>
        <w:t>适用于</w:t>
      </w:r>
      <w:r w:rsidRPr="005320BD">
        <w:rPr>
          <w:rFonts w:ascii="Times New Roman" w:eastAsia="楷体" w:hAnsi="Times New Roman" w:hint="eastAsia"/>
          <w:color w:val="FF0000"/>
          <w:sz w:val="24"/>
          <w:szCs w:val="24"/>
        </w:rPr>
        <w:t>“无</w:t>
      </w:r>
      <w:r w:rsidRPr="005320BD">
        <w:rPr>
          <w:rFonts w:ascii="Times New Roman" w:eastAsia="楷体" w:hAnsi="Times New Roman"/>
          <w:color w:val="FF0000"/>
          <w:sz w:val="24"/>
          <w:szCs w:val="24"/>
        </w:rPr>
        <w:t>杠杆</w:t>
      </w:r>
      <w:r w:rsidRPr="005320BD">
        <w:rPr>
          <w:rFonts w:ascii="Times New Roman" w:eastAsia="楷体" w:hAnsi="Times New Roman" w:hint="eastAsia"/>
          <w:color w:val="FF0000"/>
          <w:sz w:val="24"/>
          <w:szCs w:val="24"/>
        </w:rPr>
        <w:t>”</w:t>
      </w:r>
      <w:r w:rsidRPr="005320BD">
        <w:rPr>
          <w:rFonts w:ascii="Times New Roman" w:eastAsia="楷体" w:hAnsi="Times New Roman"/>
          <w:color w:val="FF0000"/>
          <w:sz w:val="24"/>
          <w:szCs w:val="24"/>
        </w:rPr>
        <w:t>的委托人）</w:t>
      </w:r>
    </w:p>
    <w:p w:rsidR="005839D5" w:rsidRDefault="00A43772" w:rsidP="00DE6A68">
      <w:pPr>
        <w:pStyle w:val="10"/>
        <w:spacing w:beforeLines="50" w:afterLines="50" w:line="360" w:lineRule="auto"/>
        <w:ind w:left="420" w:firstLineChars="0"/>
        <w:rPr>
          <w:rFonts w:ascii="Times New Roman" w:eastAsia="楷体" w:hAnsi="Times New Roman"/>
          <w:sz w:val="24"/>
          <w:szCs w:val="24"/>
        </w:rPr>
      </w:pPr>
      <w:r w:rsidRPr="00460E7E">
        <w:rPr>
          <w:rFonts w:ascii="Times New Roman" w:eastAsia="楷体" w:hAnsi="Times New Roman"/>
          <w:sz w:val="24"/>
          <w:szCs w:val="24"/>
        </w:rPr>
        <w:t>甲方从乙方分取的投资标的的投资所得</w:t>
      </w:r>
      <w:r w:rsidRPr="00460E7E">
        <w:rPr>
          <w:rFonts w:ascii="Times New Roman" w:eastAsia="楷体" w:hAnsi="Times New Roman"/>
          <w:sz w:val="24"/>
          <w:szCs w:val="24"/>
        </w:rPr>
        <w:t>=</w:t>
      </w:r>
      <w:r w:rsidRPr="00460E7E">
        <w:rPr>
          <w:rFonts w:ascii="Times New Roman" w:eastAsia="楷体" w:hAnsi="Times New Roman"/>
          <w:sz w:val="24"/>
          <w:szCs w:val="24"/>
        </w:rPr>
        <w:t>（甲方向乙方或其指定账号支付的投资资金之本金</w:t>
      </w:r>
      <w:r>
        <w:rPr>
          <w:rFonts w:ascii="Times New Roman" w:eastAsia="楷体" w:hAnsi="Times New Roman" w:hint="eastAsia"/>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（乙方向目标企业支付的全部投资资金之本金</w:t>
      </w:r>
      <w:r>
        <w:rPr>
          <w:rFonts w:ascii="Times New Roman" w:eastAsia="楷体" w:hAnsi="Times New Roman" w:hint="eastAsia"/>
          <w:sz w:val="24"/>
          <w:szCs w:val="24"/>
        </w:rPr>
        <w:t>+</w:t>
      </w:r>
      <w:r>
        <w:rPr>
          <w:rFonts w:ascii="Times New Roman" w:eastAsia="楷体" w:hAnsi="Times New Roman" w:hint="eastAsia"/>
          <w:sz w:val="24"/>
          <w:szCs w:val="24"/>
        </w:rPr>
        <w:t>全部</w:t>
      </w:r>
      <w:r>
        <w:rPr>
          <w:rFonts w:ascii="Times New Roman" w:eastAsia="楷体" w:hAnsi="Times New Roman"/>
          <w:sz w:val="24"/>
          <w:szCs w:val="24"/>
        </w:rPr>
        <w:t>杠杆资金</w:t>
      </w:r>
      <w:r>
        <w:rPr>
          <w:rFonts w:ascii="Times New Roman" w:eastAsia="楷体" w:hAnsi="Times New Roman" w:hint="eastAsia"/>
          <w:sz w:val="24"/>
          <w:szCs w:val="24"/>
        </w:rPr>
        <w:t>之本金</w:t>
      </w:r>
      <w:r w:rsidRPr="00460E7E">
        <w:rPr>
          <w:rFonts w:ascii="Times New Roman" w:eastAsia="楷体" w:hAnsi="Times New Roman"/>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（乙方因投资投资标的从目标企业获取的投资所得</w:t>
      </w:r>
      <w:r w:rsidRPr="00460E7E">
        <w:rPr>
          <w:rFonts w:ascii="Times New Roman" w:eastAsia="楷体" w:hAnsi="Times New Roman"/>
          <w:sz w:val="24"/>
          <w:szCs w:val="24"/>
        </w:rPr>
        <w:t>—</w:t>
      </w:r>
      <w:r w:rsidRPr="00460E7E">
        <w:rPr>
          <w:rFonts w:ascii="Times New Roman" w:eastAsia="楷体" w:hAnsi="Times New Roman"/>
          <w:sz w:val="24"/>
          <w:szCs w:val="24"/>
        </w:rPr>
        <w:t>乙方为履行本协议而支付的必要费用）</w:t>
      </w:r>
      <w:ins w:id="71" w:author="白菁菁" w:date="2014-08-13T15:29:00Z">
        <w:r w:rsidR="00E26474" w:rsidRPr="00460E7E">
          <w:rPr>
            <w:rFonts w:ascii="Times New Roman" w:eastAsia="楷体" w:hAnsi="Times New Roman"/>
            <w:sz w:val="24"/>
            <w:szCs w:val="24"/>
          </w:rPr>
          <w:t>—</w:t>
        </w:r>
        <w:r w:rsidR="00E26474">
          <w:rPr>
            <w:rFonts w:ascii="Times New Roman" w:eastAsia="楷体" w:hAnsi="Times New Roman" w:hint="eastAsia"/>
            <w:sz w:val="24"/>
            <w:szCs w:val="24"/>
          </w:rPr>
          <w:t>投资成本。</w:t>
        </w:r>
      </w:ins>
      <w:del w:id="72" w:author="白菁菁" w:date="2014-08-13T15:29:00Z">
        <w:r w:rsidRPr="00460E7E" w:rsidDel="00E26474">
          <w:rPr>
            <w:rFonts w:ascii="Times New Roman" w:eastAsia="楷体" w:hAnsi="Times New Roman"/>
            <w:sz w:val="24"/>
            <w:szCs w:val="24"/>
          </w:rPr>
          <w:delText>。</w:delText>
        </w:r>
      </w:del>
    </w:p>
    <w:p w:rsidR="005839D5" w:rsidRDefault="00674B26" w:rsidP="00DE6A68">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其中：</w:t>
      </w:r>
    </w:p>
    <w:p w:rsidR="005839D5" w:rsidRDefault="00674B26" w:rsidP="00DE6A68">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甲方为投资投资标的而向乙方或其指定账号支付的投资资金之本金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甲方按本协议约定向乙方或其指定账号支付的投资资金</w:t>
      </w:r>
      <w:del w:id="73" w:author="白菁菁" w:date="2014-08-13T15:30:00Z">
        <w:r w:rsidRPr="00674B26" w:rsidDel="00E26474">
          <w:rPr>
            <w:rFonts w:ascii="Times New Roman" w:eastAsia="楷体" w:hAnsi="Times New Roman" w:hint="eastAsia"/>
            <w:sz w:val="24"/>
            <w:szCs w:val="24"/>
          </w:rPr>
          <w:delText>，扣除此笔投资资金的投资成本（项目公司前期其他委托人的资金垫付成本）</w:delText>
        </w:r>
      </w:del>
      <w:r w:rsidRPr="00674B26">
        <w:rPr>
          <w:rFonts w:ascii="Times New Roman" w:eastAsia="楷体" w:hAnsi="Times New Roman" w:hint="eastAsia"/>
          <w:sz w:val="24"/>
          <w:szCs w:val="24"/>
        </w:rPr>
        <w:t>。</w:t>
      </w:r>
    </w:p>
    <w:p w:rsidR="005839D5" w:rsidRDefault="00674B26" w:rsidP="00DE6A68">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乙方为投资投资标的而向目标企业支付的全部投资资金之本金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乙方为投资投资标的而向目标企业支付的全部投资资金</w:t>
      </w:r>
      <w:del w:id="74" w:author="白菁菁" w:date="2014-08-13T15:30:00Z">
        <w:r w:rsidRPr="00674B26" w:rsidDel="00E26474">
          <w:rPr>
            <w:rFonts w:ascii="Times New Roman" w:eastAsia="楷体" w:hAnsi="Times New Roman" w:hint="eastAsia"/>
            <w:sz w:val="24"/>
            <w:szCs w:val="24"/>
          </w:rPr>
          <w:delText>，扣除此笔投资资金的投资成本（项目公司前期其他委托人的资金垫付成本）</w:delText>
        </w:r>
      </w:del>
      <w:r w:rsidRPr="00674B26">
        <w:rPr>
          <w:rFonts w:ascii="Times New Roman" w:eastAsia="楷体" w:hAnsi="Times New Roman" w:hint="eastAsia"/>
          <w:sz w:val="24"/>
          <w:szCs w:val="24"/>
        </w:rPr>
        <w:t>。</w:t>
      </w:r>
    </w:p>
    <w:p w:rsidR="005839D5" w:rsidRDefault="00674B26" w:rsidP="00DE6A68">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乙方为履行</w:t>
      </w:r>
      <w:r w:rsidR="00DF592E" w:rsidRPr="002A3BB2">
        <w:rPr>
          <w:rFonts w:ascii="Times New Roman" w:eastAsia="楷体" w:hAnsi="Times New Roman"/>
          <w:sz w:val="24"/>
          <w:szCs w:val="24"/>
        </w:rPr>
        <w:t>本协议</w:t>
      </w:r>
      <w:r w:rsidRPr="00674B26">
        <w:rPr>
          <w:rFonts w:ascii="Times New Roman" w:eastAsia="楷体" w:hAnsi="Times New Roman" w:hint="eastAsia"/>
          <w:sz w:val="24"/>
          <w:szCs w:val="24"/>
        </w:rPr>
        <w:t>而支付的必要费用：包括但不限于办理工商手续、办理相关文件签约、人员管理等费用。</w:t>
      </w:r>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乙方可委托</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或其他主体直接向甲方分配投资所得，乙方或合伙企业</w:t>
      </w:r>
      <w:r w:rsidRPr="00674B26">
        <w:rPr>
          <w:rFonts w:ascii="Times New Roman" w:eastAsia="楷体" w:hAnsi="Times New Roman"/>
          <w:sz w:val="24"/>
          <w:szCs w:val="24"/>
        </w:rPr>
        <w:t>A</w:t>
      </w:r>
      <w:r w:rsidRPr="00674B26">
        <w:rPr>
          <w:rFonts w:ascii="Times New Roman" w:eastAsia="楷体" w:hAnsi="Times New Roman" w:hint="eastAsia"/>
          <w:sz w:val="24"/>
          <w:szCs w:val="24"/>
        </w:rPr>
        <w:t>或其他主体将投资所得支付至甲方的账户，则视为乙方完成分配投资所得，除非法律另有规定或者乙方另行书面同意，乙方不接受甲方自己之外的其他收款账号。</w:t>
      </w:r>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75" w:name="_Toc395358647"/>
      <w:r w:rsidRPr="00674B26">
        <w:rPr>
          <w:rFonts w:ascii="Times New Roman" w:eastAsia="楷体" w:hAnsi="Times New Roman" w:hint="eastAsia"/>
          <w:b/>
          <w:sz w:val="24"/>
          <w:szCs w:val="24"/>
        </w:rPr>
        <w:t>投资不成功及处理</w:t>
      </w:r>
      <w:bookmarkEnd w:id="75"/>
    </w:p>
    <w:p w:rsidR="005839D5"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lastRenderedPageBreak/>
        <w:t>如因各种原因导致乙方未能成功按本协议约定将甲方的投资款投资到投资标的（项目公司）的，包括但不限于</w:t>
      </w:r>
      <w:r w:rsidR="006B4CF2" w:rsidRPr="002A3BB2">
        <w:rPr>
          <w:rFonts w:ascii="Times New Roman" w:eastAsia="楷体" w:hAnsi="Times New Roman"/>
          <w:sz w:val="24"/>
          <w:szCs w:val="24"/>
        </w:rPr>
        <w:t>目标企业</w:t>
      </w:r>
      <w:r w:rsidRPr="00674B26">
        <w:rPr>
          <w:rFonts w:ascii="Times New Roman" w:eastAsia="楷体" w:hAnsi="Times New Roman" w:hint="eastAsia"/>
          <w:sz w:val="24"/>
          <w:szCs w:val="24"/>
        </w:rPr>
        <w:t>最终未能与其他合作方达成合作协议，则乙方不承担其他责任，但应当扣除必要的管理费用后，及时返还投资资金给甲方。</w:t>
      </w:r>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76" w:name="_Toc395358648"/>
      <w:r w:rsidRPr="00674B26">
        <w:rPr>
          <w:rFonts w:ascii="Times New Roman" w:eastAsia="楷体" w:hAnsi="Times New Roman" w:hint="eastAsia"/>
          <w:b/>
          <w:sz w:val="24"/>
          <w:szCs w:val="24"/>
        </w:rPr>
        <w:t>交税</w:t>
      </w:r>
      <w:bookmarkEnd w:id="76"/>
    </w:p>
    <w:p w:rsidR="005839D5" w:rsidRDefault="00674B26" w:rsidP="00DE6A68">
      <w:pPr>
        <w:pStyle w:val="10"/>
        <w:spacing w:beforeLines="50" w:afterLines="50" w:line="360" w:lineRule="auto"/>
        <w:ind w:left="147" w:firstLineChars="0"/>
        <w:rPr>
          <w:rFonts w:ascii="Times New Roman" w:eastAsia="楷体" w:hAnsi="Times New Roman"/>
          <w:sz w:val="24"/>
          <w:szCs w:val="24"/>
        </w:rPr>
      </w:pPr>
      <w:r w:rsidRPr="00674B26">
        <w:rPr>
          <w:rFonts w:ascii="Times New Roman" w:eastAsia="楷体" w:hAnsi="Times New Roman" w:hint="eastAsia"/>
          <w:sz w:val="24"/>
          <w:szCs w:val="24"/>
        </w:rPr>
        <w:t>甲方同意，乙方向甲方分配投资所得时按相关规定代扣代缴个人所得税。</w:t>
      </w:r>
    </w:p>
    <w:p w:rsidR="005839D5" w:rsidRDefault="005839D5" w:rsidP="00DE6A68">
      <w:pPr>
        <w:pStyle w:val="10"/>
        <w:spacing w:beforeLines="50" w:afterLines="50" w:line="360" w:lineRule="auto"/>
        <w:ind w:left="425" w:firstLineChars="0" w:firstLine="0"/>
        <w:rPr>
          <w:rFonts w:ascii="Times New Roman" w:eastAsia="楷体" w:hAnsi="Times New Roman"/>
          <w:sz w:val="24"/>
          <w:szCs w:val="24"/>
        </w:rPr>
      </w:pPr>
    </w:p>
    <w:p w:rsidR="005839D5"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77" w:name="_Toc395358649"/>
      <w:bookmarkStart w:id="78" w:name="_Toc395359112"/>
      <w:r w:rsidRPr="00674B26">
        <w:rPr>
          <w:rFonts w:ascii="Times New Roman" w:eastAsia="楷体" w:hAnsi="Times New Roman" w:hint="eastAsia"/>
          <w:sz w:val="24"/>
          <w:szCs w:val="24"/>
        </w:rPr>
        <w:t>补充事项</w:t>
      </w:r>
      <w:bookmarkEnd w:id="77"/>
      <w:bookmarkEnd w:id="78"/>
    </w:p>
    <w:p w:rsidR="005839D5"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79" w:name="_Toc395358650"/>
      <w:r w:rsidRPr="00674B26">
        <w:rPr>
          <w:rFonts w:ascii="Times New Roman" w:eastAsia="楷体" w:hAnsi="Times New Roman" w:hint="eastAsia"/>
          <w:sz w:val="24"/>
          <w:szCs w:val="24"/>
        </w:rPr>
        <w:t>甲、乙双方之间此项委托关系为免费委托，即受托人不得就此委托事项向委托人收取报酬。因此，除非依据法律法规之规定，或者乙方有恶意行为，则甲方不得向乙方主张索赔等责任。</w:t>
      </w:r>
      <w:bookmarkEnd w:id="79"/>
    </w:p>
    <w:p w:rsidR="005839D5" w:rsidRDefault="005320BD" w:rsidP="00DE6A68">
      <w:pPr>
        <w:pStyle w:val="10"/>
        <w:spacing w:beforeLines="50" w:afterLines="50" w:line="360" w:lineRule="auto"/>
        <w:ind w:firstLineChars="0"/>
        <w:rPr>
          <w:rFonts w:ascii="Times New Roman" w:eastAsia="楷体" w:hAnsi="Times New Roman"/>
          <w:sz w:val="24"/>
          <w:szCs w:val="24"/>
        </w:rPr>
      </w:pPr>
      <w:bookmarkStart w:id="80" w:name="_Toc395358651"/>
      <w:r>
        <w:rPr>
          <w:rFonts w:ascii="Times New Roman" w:eastAsia="楷体" w:hAnsi="Times New Roman" w:hint="eastAsia"/>
          <w:sz w:val="24"/>
          <w:szCs w:val="24"/>
        </w:rPr>
        <w:t>4.2</w:t>
      </w:r>
      <w:r w:rsidR="00674B26" w:rsidRPr="00674B26">
        <w:rPr>
          <w:rFonts w:ascii="Times New Roman" w:eastAsia="楷体" w:hAnsi="Times New Roman" w:hint="eastAsia"/>
          <w:sz w:val="24"/>
          <w:szCs w:val="24"/>
        </w:rPr>
        <w:t>委托期限：基于本协议的约定，甲方对乙方的委托期限开始计算日期为：本协议生效且甲方按照乙方（或乙方委托的其他主体）的缴款通知要求交付全部投资资金；到期日期为下列条件全部满足之日：</w:t>
      </w:r>
      <w:bookmarkEnd w:id="80"/>
    </w:p>
    <w:p w:rsidR="005839D5" w:rsidRDefault="00B91E63" w:rsidP="00DE6A68">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1</w:t>
      </w:r>
      <w:r w:rsidRPr="002A3BB2">
        <w:rPr>
          <w:rFonts w:ascii="Times New Roman" w:eastAsia="楷体" w:hAnsi="Times New Roman"/>
          <w:sz w:val="24"/>
          <w:szCs w:val="24"/>
        </w:rPr>
        <w:t>）</w:t>
      </w:r>
      <w:r w:rsidR="00674B26" w:rsidRPr="00674B26">
        <w:rPr>
          <w:rFonts w:ascii="Times New Roman" w:eastAsia="楷体" w:hAnsi="Times New Roman" w:hint="eastAsia"/>
          <w:sz w:val="24"/>
          <w:szCs w:val="24"/>
        </w:rPr>
        <w:t>投资标的项目开发并结算完毕且项目公司清算分配完毕；</w:t>
      </w:r>
    </w:p>
    <w:p w:rsidR="005839D5" w:rsidRDefault="00B91E63" w:rsidP="00DE6A68">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2</w:t>
      </w:r>
      <w:r w:rsidRPr="002A3BB2">
        <w:rPr>
          <w:rFonts w:ascii="Times New Roman" w:eastAsia="楷体" w:hAnsi="Times New Roman"/>
          <w:sz w:val="24"/>
          <w:szCs w:val="24"/>
        </w:rPr>
        <w:t>）</w:t>
      </w:r>
      <w:r w:rsidR="006B4CF2" w:rsidRPr="002A3BB2">
        <w:rPr>
          <w:rFonts w:ascii="Times New Roman" w:eastAsia="楷体" w:hAnsi="Times New Roman"/>
          <w:sz w:val="24"/>
          <w:szCs w:val="24"/>
        </w:rPr>
        <w:t>目标企业</w:t>
      </w:r>
      <w:r w:rsidR="00674B26" w:rsidRPr="00674B26">
        <w:rPr>
          <w:rFonts w:ascii="Times New Roman" w:eastAsia="楷体" w:hAnsi="Times New Roman" w:hint="eastAsia"/>
          <w:sz w:val="24"/>
          <w:szCs w:val="24"/>
        </w:rPr>
        <w:t>已经向乙方支付全部乙方应得款项；</w:t>
      </w:r>
    </w:p>
    <w:p w:rsidR="005839D5" w:rsidRPr="00BA222D" w:rsidRDefault="00B91E63" w:rsidP="00DE6A68">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w:t>
      </w:r>
      <w:r w:rsidRPr="00BA222D">
        <w:rPr>
          <w:rFonts w:ascii="Times New Roman" w:eastAsia="楷体" w:hAnsi="Times New Roman"/>
          <w:sz w:val="24"/>
          <w:szCs w:val="24"/>
        </w:rPr>
        <w:t>3</w:t>
      </w:r>
      <w:r w:rsidRPr="00BA222D">
        <w:rPr>
          <w:rFonts w:ascii="Times New Roman" w:eastAsia="楷体" w:hAnsi="Times New Roman"/>
          <w:sz w:val="24"/>
          <w:szCs w:val="24"/>
        </w:rPr>
        <w:t>）</w:t>
      </w:r>
      <w:r w:rsidR="00674B26" w:rsidRPr="00BA222D">
        <w:rPr>
          <w:rFonts w:ascii="Times New Roman" w:eastAsia="楷体" w:hAnsi="Times New Roman" w:hint="eastAsia"/>
          <w:sz w:val="24"/>
          <w:szCs w:val="24"/>
        </w:rPr>
        <w:t>乙方已经依据本协议约定向甲方支付其应得款项。</w:t>
      </w:r>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81" w:name="_Toc395358652"/>
      <w:r w:rsidRPr="00BA222D">
        <w:rPr>
          <w:rFonts w:ascii="Times New Roman" w:eastAsia="楷体" w:hAnsi="Times New Roman" w:hint="eastAsia"/>
          <w:sz w:val="24"/>
          <w:szCs w:val="24"/>
        </w:rPr>
        <w:t>鉴于甲方的投资款将与其他委托人的投资款一并委托乙方集合投资，最终通过直接或间接股权投资方式投资于项目公司，甲方充分理解：在委托期限到期之前，甲方委托的投资款无法单方撤出，因此，甲方不得以任何理由单方撤销委托。双方同意，无论甲方发生离职、丧失民事行为能力等等任何情形，除非《合同法》之外的法律另有特别规定，本委托合同不予终止，甲方不得撤回投资。</w:t>
      </w:r>
      <w:bookmarkEnd w:id="81"/>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sz w:val="24"/>
          <w:szCs w:val="24"/>
        </w:rPr>
      </w:pPr>
      <w:bookmarkStart w:id="82" w:name="_Toc395358653"/>
      <w:r w:rsidRPr="00BA222D">
        <w:rPr>
          <w:rFonts w:ascii="Times New Roman" w:eastAsia="楷体" w:hAnsi="Times New Roman" w:hint="eastAsia"/>
          <w:sz w:val="24"/>
          <w:szCs w:val="24"/>
        </w:rPr>
        <w:t>双方同意，</w:t>
      </w:r>
      <w:r w:rsidR="00DF592E" w:rsidRPr="00BA222D">
        <w:rPr>
          <w:rFonts w:ascii="Times New Roman" w:eastAsia="楷体" w:hAnsi="Times New Roman"/>
          <w:sz w:val="24"/>
          <w:szCs w:val="24"/>
        </w:rPr>
        <w:t>本协议</w:t>
      </w:r>
      <w:r w:rsidRPr="00BA222D">
        <w:rPr>
          <w:rFonts w:ascii="Times New Roman" w:eastAsia="楷体" w:hAnsi="Times New Roman" w:hint="eastAsia"/>
          <w:sz w:val="24"/>
          <w:szCs w:val="24"/>
        </w:rPr>
        <w:t>项下各方的权利义务，均不能单独或共同转让给第三方。</w:t>
      </w:r>
      <w:bookmarkEnd w:id="82"/>
    </w:p>
    <w:p w:rsidR="005839D5" w:rsidRPr="00BA222D" w:rsidRDefault="005839D5" w:rsidP="00DE6A68">
      <w:pPr>
        <w:pStyle w:val="10"/>
        <w:spacing w:beforeLines="50" w:afterLines="50" w:line="360" w:lineRule="auto"/>
        <w:ind w:left="425" w:firstLineChars="0" w:firstLine="0"/>
        <w:jc w:val="left"/>
        <w:rPr>
          <w:rFonts w:ascii="Times New Roman" w:eastAsia="楷体" w:hAnsi="Times New Roman"/>
          <w:sz w:val="24"/>
          <w:szCs w:val="24"/>
        </w:rPr>
      </w:pPr>
    </w:p>
    <w:p w:rsidR="005839D5" w:rsidRPr="00BA222D"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83" w:name="_Toc395358654"/>
      <w:bookmarkStart w:id="84" w:name="_Toc395359113"/>
      <w:r w:rsidRPr="00BA222D">
        <w:rPr>
          <w:rFonts w:ascii="Times New Roman" w:eastAsia="楷体" w:hAnsi="Times New Roman" w:hint="eastAsia"/>
          <w:sz w:val="24"/>
          <w:szCs w:val="24"/>
        </w:rPr>
        <w:lastRenderedPageBreak/>
        <w:t>其他</w:t>
      </w:r>
      <w:bookmarkEnd w:id="83"/>
      <w:bookmarkEnd w:id="84"/>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b/>
          <w:sz w:val="24"/>
          <w:szCs w:val="24"/>
        </w:rPr>
      </w:pPr>
      <w:bookmarkStart w:id="85" w:name="_Toc395358655"/>
      <w:r w:rsidRPr="00BA222D">
        <w:rPr>
          <w:rFonts w:ascii="Times New Roman" w:eastAsia="楷体" w:hAnsi="Times New Roman" w:hint="eastAsia"/>
          <w:b/>
          <w:sz w:val="24"/>
          <w:szCs w:val="24"/>
        </w:rPr>
        <w:t>通知和送达</w:t>
      </w:r>
      <w:bookmarkEnd w:id="85"/>
    </w:p>
    <w:p w:rsidR="005839D5" w:rsidRPr="00BA222D" w:rsidRDefault="00674B26" w:rsidP="00DE6A68">
      <w:pPr>
        <w:pStyle w:val="10"/>
        <w:numPr>
          <w:ilvl w:val="2"/>
          <w:numId w:val="14"/>
        </w:numPr>
        <w:spacing w:beforeLines="50" w:afterLines="50" w:line="360" w:lineRule="auto"/>
        <w:ind w:firstLineChars="0" w:firstLine="600"/>
        <w:rPr>
          <w:rFonts w:ascii="Times New Roman" w:eastAsia="楷体" w:hAnsi="Times New Roman"/>
          <w:sz w:val="24"/>
          <w:szCs w:val="24"/>
        </w:rPr>
      </w:pPr>
      <w:r w:rsidRPr="00BA222D">
        <w:rPr>
          <w:rFonts w:ascii="Times New Roman" w:eastAsia="楷体" w:hAnsi="Times New Roman" w:hint="eastAsia"/>
          <w:sz w:val="24"/>
          <w:szCs w:val="24"/>
        </w:rPr>
        <w:t>在本协议的签署过程中，任何一方需向另一方传递的信息应以通知方式向对方送达。双方确认在如下各种送达方式中，优先适用电子邮件送达，其次为中国邮政</w:t>
      </w:r>
      <w:r w:rsidRPr="00BA222D">
        <w:rPr>
          <w:rFonts w:ascii="Times New Roman" w:eastAsia="楷体" w:hAnsi="Times New Roman"/>
          <w:sz w:val="24"/>
          <w:szCs w:val="24"/>
        </w:rPr>
        <w:t>EMS</w:t>
      </w:r>
      <w:r w:rsidRPr="00BA222D">
        <w:rPr>
          <w:rFonts w:ascii="Times New Roman" w:eastAsia="楷体" w:hAnsi="Times New Roman" w:hint="eastAsia"/>
          <w:sz w:val="24"/>
          <w:szCs w:val="24"/>
        </w:rPr>
        <w:t>送达。</w:t>
      </w:r>
    </w:p>
    <w:p w:rsidR="005839D5" w:rsidRPr="00BA222D"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 xml:space="preserve"> </w:t>
      </w:r>
      <w:r w:rsidRPr="00BA222D">
        <w:rPr>
          <w:rFonts w:ascii="Times New Roman" w:eastAsia="楷体" w:hAnsi="Times New Roman" w:hint="eastAsia"/>
          <w:sz w:val="24"/>
          <w:szCs w:val="24"/>
        </w:rPr>
        <w:t>甲方接收通知的地址为：</w:t>
      </w:r>
      <w:r w:rsidR="00DF592E" w:rsidRPr="00BA222D">
        <w:rPr>
          <w:rFonts w:ascii="Times New Roman" w:eastAsia="楷体" w:hAnsi="Times New Roman"/>
          <w:sz w:val="24"/>
          <w:szCs w:val="24"/>
        </w:rPr>
        <w:t>本协议</w:t>
      </w:r>
      <w:r w:rsidRPr="00BA222D">
        <w:rPr>
          <w:rFonts w:ascii="Times New Roman" w:eastAsia="楷体" w:hAnsi="Times New Roman" w:hint="eastAsia"/>
          <w:sz w:val="24"/>
          <w:szCs w:val="24"/>
        </w:rPr>
        <w:t>首页注明的地址，如未注明的，则以甲方的身份证上注明的地址或者甲方所工作的单位地址为准。如甲方相关地址或账号发生变更且未及时通知乙方的，则乙方不承担因不能送达、不能付款等产生的相关责任。</w:t>
      </w:r>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b/>
          <w:sz w:val="24"/>
          <w:szCs w:val="24"/>
        </w:rPr>
      </w:pPr>
      <w:bookmarkStart w:id="86" w:name="_Toc395358656"/>
      <w:r w:rsidRPr="00BA222D">
        <w:rPr>
          <w:rFonts w:ascii="Times New Roman" w:eastAsia="楷体" w:hAnsi="Times New Roman" w:hint="eastAsia"/>
          <w:b/>
          <w:sz w:val="24"/>
          <w:szCs w:val="24"/>
        </w:rPr>
        <w:t>违约责任</w:t>
      </w:r>
      <w:bookmarkEnd w:id="86"/>
    </w:p>
    <w:p w:rsidR="005839D5" w:rsidRPr="00BA222D" w:rsidRDefault="0029327F" w:rsidP="00DE6A68">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由于一方违约，造成本协议不能履行或不能完全履行时，由违约方承担违约责任；如属双方违约，根据实际情况，由双方分别承担各自应负的违约责任。</w:t>
      </w:r>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b/>
          <w:sz w:val="24"/>
          <w:szCs w:val="24"/>
        </w:rPr>
      </w:pPr>
      <w:bookmarkStart w:id="87" w:name="_Toc395358657"/>
      <w:r w:rsidRPr="00BA222D">
        <w:rPr>
          <w:rFonts w:ascii="Times New Roman" w:eastAsia="楷体" w:hAnsi="Times New Roman" w:hint="eastAsia"/>
          <w:b/>
          <w:sz w:val="24"/>
          <w:szCs w:val="24"/>
        </w:rPr>
        <w:t>争议解决</w:t>
      </w:r>
      <w:bookmarkEnd w:id="87"/>
    </w:p>
    <w:p w:rsidR="005839D5" w:rsidRPr="00BA222D"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本协议的签署和履行适用中华人民共和国法律（不包括中国香港、澳门和台湾地区法律）。</w:t>
      </w:r>
    </w:p>
    <w:p w:rsidR="005839D5" w:rsidRPr="00BA222D" w:rsidRDefault="0029327F"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因本协议引起的及与本协议有关的一切争议，首先应由双方通过友好协商解决。如双方不能协商解决，则应提交</w:t>
      </w:r>
      <w:r w:rsidR="00674B26" w:rsidRPr="00BA222D">
        <w:rPr>
          <w:rFonts w:ascii="Times New Roman" w:eastAsia="楷体" w:hAnsi="Times New Roman" w:hint="eastAsia"/>
          <w:sz w:val="24"/>
          <w:szCs w:val="24"/>
        </w:rPr>
        <w:t>上海国际仲裁中心</w:t>
      </w:r>
      <w:r w:rsidRPr="00BA222D">
        <w:rPr>
          <w:rFonts w:ascii="Times New Roman" w:eastAsia="楷体" w:hAnsi="Times New Roman"/>
          <w:sz w:val="24"/>
          <w:szCs w:val="24"/>
        </w:rPr>
        <w:t>（即上海国际经济贸易仲裁委员会仲裁解决，地点在上海，仲裁机构有权依据仲裁时有效的规则进行。</w:t>
      </w:r>
    </w:p>
    <w:p w:rsidR="005839D5" w:rsidRPr="00BA222D" w:rsidRDefault="00674B26" w:rsidP="00DE6A68">
      <w:pPr>
        <w:pStyle w:val="10"/>
        <w:numPr>
          <w:ilvl w:val="1"/>
          <w:numId w:val="14"/>
        </w:numPr>
        <w:spacing w:beforeLines="50" w:afterLines="50" w:line="360" w:lineRule="auto"/>
        <w:ind w:firstLineChars="0"/>
        <w:rPr>
          <w:rFonts w:ascii="Times New Roman" w:eastAsia="楷体" w:hAnsi="Times New Roman"/>
          <w:b/>
          <w:sz w:val="24"/>
          <w:szCs w:val="24"/>
        </w:rPr>
      </w:pPr>
      <w:bookmarkStart w:id="88" w:name="_Toc395358598"/>
      <w:bookmarkStart w:id="89" w:name="_Toc395358658"/>
      <w:bookmarkStart w:id="90" w:name="_Toc395358599"/>
      <w:bookmarkStart w:id="91" w:name="_Toc395358659"/>
      <w:bookmarkStart w:id="92" w:name="_Toc395358660"/>
      <w:bookmarkEnd w:id="88"/>
      <w:bookmarkEnd w:id="89"/>
      <w:bookmarkEnd w:id="90"/>
      <w:bookmarkEnd w:id="91"/>
      <w:r w:rsidRPr="00BA222D">
        <w:rPr>
          <w:rFonts w:ascii="Times New Roman" w:eastAsia="楷体" w:hAnsi="Times New Roman" w:hint="eastAsia"/>
          <w:b/>
          <w:sz w:val="24"/>
          <w:szCs w:val="24"/>
        </w:rPr>
        <w:t>保密条款</w:t>
      </w:r>
      <w:bookmarkEnd w:id="92"/>
    </w:p>
    <w:p w:rsidR="005839D5" w:rsidRPr="00BA222D"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双方应当对本协议的内容、因履行本协议或在本协议期间获得的或收到的对方的商务、财务、技术、产品的信息、用户资料或其他标明保密的文件或信息的内容</w:t>
      </w:r>
      <w:r w:rsidRPr="00BA222D">
        <w:rPr>
          <w:rFonts w:ascii="Times New Roman" w:eastAsia="楷体" w:hAnsi="Times New Roman"/>
          <w:sz w:val="24"/>
          <w:szCs w:val="24"/>
        </w:rPr>
        <w:t>(</w:t>
      </w:r>
      <w:r w:rsidRPr="00BA222D">
        <w:rPr>
          <w:rFonts w:ascii="Times New Roman" w:eastAsia="楷体" w:hAnsi="Times New Roman" w:hint="eastAsia"/>
          <w:sz w:val="24"/>
          <w:szCs w:val="24"/>
        </w:rPr>
        <w:t>简称“保密资料”密保守秘密，未经信息披露方书面事先同意，不得向本协议以外的任何第三方披露。资料接受方可仅为本协议目的向其确有知悉必要的雇员披露对方提供的保密资料，但同时须指示其雇员遵守本条规定的保密及不披露义务。双方应仅为本协议目的而复制和使用</w:t>
      </w:r>
      <w:r w:rsidRPr="00BA222D">
        <w:rPr>
          <w:rFonts w:ascii="Times New Roman" w:eastAsia="楷体" w:hAnsi="Times New Roman" w:hint="eastAsia"/>
          <w:sz w:val="24"/>
          <w:szCs w:val="24"/>
        </w:rPr>
        <w:lastRenderedPageBreak/>
        <w:t>保密资料。</w:t>
      </w:r>
      <w:r w:rsidRPr="00BA222D">
        <w:rPr>
          <w:rFonts w:ascii="Times New Roman" w:eastAsia="楷体" w:hAnsi="Times New Roman"/>
          <w:sz w:val="24"/>
          <w:szCs w:val="24"/>
        </w:rPr>
        <w:t xml:space="preserve"> </w:t>
      </w:r>
    </w:p>
    <w:p w:rsidR="005839D5" w:rsidRPr="00BA222D"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除非得到另一方的书面许可，甲乙双方均不得将</w:t>
      </w:r>
      <w:r w:rsidR="00DF592E" w:rsidRPr="00BA222D">
        <w:rPr>
          <w:rFonts w:ascii="Times New Roman" w:eastAsia="楷体" w:hAnsi="Times New Roman"/>
          <w:sz w:val="24"/>
          <w:szCs w:val="24"/>
        </w:rPr>
        <w:t>本协议</w:t>
      </w:r>
      <w:r w:rsidRPr="00BA222D">
        <w:rPr>
          <w:rFonts w:ascii="Times New Roman" w:eastAsia="楷体" w:hAnsi="Times New Roman" w:hint="eastAsia"/>
          <w:sz w:val="24"/>
          <w:szCs w:val="24"/>
        </w:rPr>
        <w:t>中的内容及在</w:t>
      </w:r>
      <w:r w:rsidR="00DF592E" w:rsidRPr="00BA222D">
        <w:rPr>
          <w:rFonts w:ascii="Times New Roman" w:eastAsia="楷体" w:hAnsi="Times New Roman"/>
          <w:sz w:val="24"/>
          <w:szCs w:val="24"/>
        </w:rPr>
        <w:t>本协议</w:t>
      </w:r>
      <w:r w:rsidRPr="00BA222D">
        <w:rPr>
          <w:rFonts w:ascii="Times New Roman" w:eastAsia="楷体" w:hAnsi="Times New Roman" w:hint="eastAsia"/>
          <w:sz w:val="24"/>
          <w:szCs w:val="24"/>
        </w:rPr>
        <w:t>执行过程中获得的对方的商业信息向任何第三方泄露。</w:t>
      </w:r>
      <w:r w:rsidRPr="00BA222D">
        <w:rPr>
          <w:rFonts w:ascii="Times New Roman" w:eastAsia="楷体" w:hAnsi="Times New Roman"/>
          <w:sz w:val="24"/>
          <w:szCs w:val="24"/>
        </w:rPr>
        <w:t xml:space="preserve"> </w:t>
      </w:r>
    </w:p>
    <w:p w:rsidR="005839D5" w:rsidRPr="00BA222D" w:rsidRDefault="00674B26" w:rsidP="00DE6A68">
      <w:pPr>
        <w:pStyle w:val="10"/>
        <w:numPr>
          <w:ilvl w:val="2"/>
          <w:numId w:val="14"/>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本保密义务应在本协议期满、解除或终止后仍然有效。</w:t>
      </w:r>
    </w:p>
    <w:p w:rsidR="005839D5" w:rsidRDefault="005839D5" w:rsidP="00DE6A68">
      <w:pPr>
        <w:pStyle w:val="10"/>
        <w:spacing w:beforeLines="50" w:afterLines="50" w:line="360" w:lineRule="auto"/>
        <w:ind w:left="992" w:firstLineChars="0" w:firstLine="0"/>
        <w:rPr>
          <w:rFonts w:ascii="Times New Roman" w:eastAsia="楷体" w:hAnsi="Times New Roman"/>
          <w:sz w:val="24"/>
          <w:szCs w:val="24"/>
        </w:rPr>
      </w:pPr>
    </w:p>
    <w:p w:rsidR="005839D5" w:rsidRDefault="00674B26" w:rsidP="00DE6A68">
      <w:pPr>
        <w:pStyle w:val="1"/>
        <w:numPr>
          <w:ilvl w:val="0"/>
          <w:numId w:val="14"/>
        </w:numPr>
        <w:spacing w:beforeLines="50" w:afterLines="50" w:line="360" w:lineRule="auto"/>
        <w:rPr>
          <w:rFonts w:ascii="Times New Roman" w:eastAsia="楷体" w:hAnsi="Times New Roman"/>
          <w:sz w:val="24"/>
          <w:szCs w:val="24"/>
        </w:rPr>
      </w:pPr>
      <w:bookmarkStart w:id="93" w:name="_Toc395358661"/>
      <w:bookmarkStart w:id="94" w:name="_Toc395359114"/>
      <w:r w:rsidRPr="00674B26">
        <w:rPr>
          <w:rFonts w:ascii="Times New Roman" w:eastAsia="楷体" w:hAnsi="Times New Roman" w:hint="eastAsia"/>
          <w:sz w:val="24"/>
          <w:szCs w:val="24"/>
        </w:rPr>
        <w:t>协议生效</w:t>
      </w:r>
      <w:bookmarkEnd w:id="93"/>
      <w:bookmarkEnd w:id="94"/>
    </w:p>
    <w:p w:rsidR="005839D5" w:rsidRDefault="00674B26" w:rsidP="00DE6A68">
      <w:pPr>
        <w:pStyle w:val="10"/>
        <w:spacing w:beforeLines="50" w:afterLines="50" w:line="360" w:lineRule="auto"/>
        <w:ind w:left="425" w:firstLineChars="100" w:firstLine="240"/>
        <w:rPr>
          <w:rFonts w:ascii="Times New Roman" w:eastAsia="楷体" w:hAnsi="Times New Roman"/>
          <w:sz w:val="24"/>
          <w:szCs w:val="24"/>
        </w:rPr>
      </w:pPr>
      <w:r w:rsidRPr="00674B26">
        <w:rPr>
          <w:rFonts w:ascii="Times New Roman" w:eastAsia="楷体" w:hAnsi="Times New Roman" w:hint="eastAsia"/>
          <w:sz w:val="24"/>
          <w:szCs w:val="24"/>
        </w:rPr>
        <w:t>本协议经甲乙</w:t>
      </w:r>
      <w:r w:rsidR="0029327F" w:rsidRPr="002A3BB2">
        <w:rPr>
          <w:rFonts w:ascii="Times New Roman" w:eastAsia="楷体" w:hAnsi="Times New Roman"/>
          <w:sz w:val="24"/>
          <w:szCs w:val="24"/>
        </w:rPr>
        <w:t>双</w:t>
      </w:r>
      <w:r w:rsidRPr="00674B26">
        <w:rPr>
          <w:rFonts w:ascii="Times New Roman" w:eastAsia="楷体" w:hAnsi="Times New Roman" w:hint="eastAsia"/>
          <w:sz w:val="24"/>
          <w:szCs w:val="24"/>
        </w:rPr>
        <w:t>方</w:t>
      </w:r>
      <w:r w:rsidR="0029327F" w:rsidRPr="002A3BB2">
        <w:rPr>
          <w:rFonts w:ascii="Times New Roman" w:eastAsia="楷体" w:hAnsi="Times New Roman"/>
          <w:sz w:val="24"/>
          <w:szCs w:val="24"/>
        </w:rPr>
        <w:t>签署</w:t>
      </w:r>
      <w:r w:rsidRPr="00674B26">
        <w:rPr>
          <w:rFonts w:ascii="Times New Roman" w:eastAsia="楷体" w:hAnsi="Times New Roman" w:hint="eastAsia"/>
          <w:sz w:val="24"/>
          <w:szCs w:val="24"/>
        </w:rPr>
        <w:t>后生效，</w:t>
      </w:r>
      <w:r w:rsidR="00BA222D">
        <w:rPr>
          <w:rFonts w:ascii="Times New Roman" w:eastAsia="楷体" w:hAnsi="Times New Roman" w:hint="eastAsia"/>
          <w:sz w:val="24"/>
          <w:szCs w:val="24"/>
        </w:rPr>
        <w:t>壹</w:t>
      </w:r>
      <w:r w:rsidRPr="00674B26">
        <w:rPr>
          <w:rFonts w:ascii="Times New Roman" w:eastAsia="楷体" w:hAnsi="Times New Roman" w:hint="eastAsia"/>
          <w:sz w:val="24"/>
          <w:szCs w:val="24"/>
        </w:rPr>
        <w:t>式</w:t>
      </w:r>
      <w:r w:rsidR="0029327F" w:rsidRPr="002A3BB2">
        <w:rPr>
          <w:rFonts w:ascii="Times New Roman" w:eastAsia="楷体" w:hAnsi="Times New Roman"/>
          <w:sz w:val="24"/>
          <w:szCs w:val="24"/>
        </w:rPr>
        <w:t>【</w:t>
      </w:r>
      <w:r w:rsidR="00E94A03">
        <w:rPr>
          <w:rFonts w:ascii="Times New Roman" w:eastAsia="楷体" w:hAnsi="Times New Roman" w:hint="eastAsia"/>
          <w:sz w:val="24"/>
          <w:szCs w:val="24"/>
        </w:rPr>
        <w:t>贰</w:t>
      </w:r>
      <w:r w:rsidR="0029327F" w:rsidRPr="002A3BB2">
        <w:rPr>
          <w:rFonts w:ascii="Times New Roman" w:eastAsia="楷体" w:hAnsi="Times New Roman"/>
          <w:sz w:val="24"/>
          <w:szCs w:val="24"/>
        </w:rPr>
        <w:t>】</w:t>
      </w:r>
      <w:r w:rsidRPr="00674B26">
        <w:rPr>
          <w:rFonts w:ascii="Times New Roman" w:eastAsia="楷体" w:hAnsi="Times New Roman" w:hint="eastAsia"/>
          <w:sz w:val="24"/>
          <w:szCs w:val="24"/>
        </w:rPr>
        <w:t>份，甲乙各</w:t>
      </w:r>
      <w:r w:rsidR="0029327F" w:rsidRPr="002A3BB2">
        <w:rPr>
          <w:rFonts w:ascii="Times New Roman" w:eastAsia="楷体" w:hAnsi="Times New Roman"/>
          <w:sz w:val="24"/>
          <w:szCs w:val="24"/>
        </w:rPr>
        <w:t>【</w:t>
      </w:r>
      <w:r w:rsidR="00E94A03">
        <w:rPr>
          <w:rFonts w:ascii="Times New Roman" w:eastAsia="楷体" w:hAnsi="Times New Roman" w:hint="eastAsia"/>
          <w:sz w:val="24"/>
          <w:szCs w:val="24"/>
        </w:rPr>
        <w:t>壹</w:t>
      </w:r>
      <w:r w:rsidR="0029327F" w:rsidRPr="002A3BB2">
        <w:rPr>
          <w:rFonts w:ascii="Times New Roman" w:eastAsia="楷体" w:hAnsi="Times New Roman"/>
          <w:sz w:val="24"/>
          <w:szCs w:val="24"/>
        </w:rPr>
        <w:t>】</w:t>
      </w:r>
      <w:r w:rsidRPr="00674B26">
        <w:rPr>
          <w:rFonts w:ascii="Times New Roman" w:eastAsia="楷体" w:hAnsi="Times New Roman" w:hint="eastAsia"/>
          <w:sz w:val="24"/>
          <w:szCs w:val="24"/>
        </w:rPr>
        <w:t>份，效力等同。</w:t>
      </w:r>
    </w:p>
    <w:p w:rsidR="005839D5" w:rsidRDefault="00674B26" w:rsidP="00DE6A68">
      <w:pPr>
        <w:pStyle w:val="10"/>
        <w:spacing w:beforeLines="50" w:afterLines="50" w:line="360" w:lineRule="auto"/>
        <w:ind w:left="425" w:firstLineChars="100" w:firstLine="241"/>
        <w:jc w:val="center"/>
        <w:rPr>
          <w:rFonts w:ascii="Times New Roman" w:eastAsia="楷体" w:hAnsi="Times New Roman"/>
          <w:b/>
          <w:sz w:val="24"/>
          <w:szCs w:val="24"/>
        </w:rPr>
      </w:pPr>
      <w:r w:rsidRPr="00674B26">
        <w:rPr>
          <w:rFonts w:ascii="Times New Roman" w:eastAsia="楷体" w:hAnsi="Times New Roman" w:hint="eastAsia"/>
          <w:b/>
          <w:sz w:val="24"/>
          <w:szCs w:val="24"/>
        </w:rPr>
        <w:t>（本页以下无正文）</w:t>
      </w:r>
    </w:p>
    <w:p w:rsidR="005839D5" w:rsidRDefault="005839D5" w:rsidP="00DE6A68">
      <w:pPr>
        <w:pStyle w:val="10"/>
        <w:spacing w:beforeLines="50" w:afterLines="50" w:line="360" w:lineRule="auto"/>
        <w:ind w:left="425" w:firstLineChars="100" w:firstLine="240"/>
        <w:rPr>
          <w:rFonts w:ascii="Times New Roman" w:eastAsia="楷体" w:hAnsi="Times New Roman"/>
          <w:sz w:val="24"/>
          <w:szCs w:val="24"/>
        </w:rPr>
      </w:pPr>
    </w:p>
    <w:p w:rsidR="009B7B38" w:rsidRPr="002A3BB2" w:rsidRDefault="009B7B38" w:rsidP="00E62A5F">
      <w:pPr>
        <w:pStyle w:val="10"/>
        <w:spacing w:line="360" w:lineRule="auto"/>
        <w:ind w:left="425" w:firstLineChars="0" w:firstLine="0"/>
        <w:rPr>
          <w:rFonts w:ascii="Times New Roman" w:hAnsi="Times New Roman"/>
          <w:szCs w:val="21"/>
        </w:rPr>
        <w:sectPr w:rsidR="009B7B38" w:rsidRPr="002A3BB2" w:rsidSect="00E85C51">
          <w:footerReference w:type="default" r:id="rId12"/>
          <w:pgSz w:w="11906" w:h="16838"/>
          <w:pgMar w:top="1361" w:right="1701" w:bottom="1361" w:left="1701" w:header="851" w:footer="992" w:gutter="0"/>
          <w:pgNumType w:start="1"/>
          <w:cols w:space="720"/>
          <w:docGrid w:type="lines" w:linePitch="312"/>
        </w:sectPr>
      </w:pPr>
    </w:p>
    <w:p w:rsidR="00E66645" w:rsidRPr="002A3BB2" w:rsidRDefault="00E66645" w:rsidP="00E66645">
      <w:pPr>
        <w:pStyle w:val="10"/>
        <w:widowControl/>
        <w:spacing w:line="360" w:lineRule="auto"/>
        <w:ind w:firstLineChars="0" w:firstLine="0"/>
        <w:rPr>
          <w:rFonts w:ascii="Times New Roman" w:eastAsia="楷体" w:hAnsi="Times New Roman"/>
          <w:kern w:val="0"/>
          <w:sz w:val="24"/>
          <w:szCs w:val="24"/>
        </w:rPr>
      </w:pPr>
    </w:p>
    <w:p w:rsidR="00E66645" w:rsidRPr="002A3BB2" w:rsidRDefault="00E66645" w:rsidP="00E66645">
      <w:pPr>
        <w:pStyle w:val="10"/>
        <w:widowControl/>
        <w:spacing w:line="360" w:lineRule="auto"/>
        <w:ind w:left="425" w:firstLineChars="0" w:firstLine="0"/>
        <w:jc w:val="center"/>
        <w:rPr>
          <w:rFonts w:ascii="Times New Roman" w:eastAsia="楷体" w:hAnsi="Times New Roman"/>
          <w:b/>
          <w:kern w:val="0"/>
          <w:sz w:val="24"/>
          <w:szCs w:val="24"/>
          <w:u w:val="single"/>
        </w:rPr>
      </w:pPr>
      <w:r w:rsidRPr="002A3BB2">
        <w:rPr>
          <w:rFonts w:ascii="Times New Roman" w:eastAsia="楷体" w:hAnsi="Times New Roman"/>
          <w:b/>
          <w:kern w:val="0"/>
          <w:sz w:val="24"/>
          <w:szCs w:val="24"/>
          <w:u w:val="single"/>
        </w:rPr>
        <w:t>签署页</w:t>
      </w:r>
    </w:p>
    <w:p w:rsidR="00E66645" w:rsidRPr="002A3BB2" w:rsidRDefault="00E66645" w:rsidP="00E66645">
      <w:pPr>
        <w:pStyle w:val="10"/>
        <w:widowControl/>
        <w:spacing w:line="360" w:lineRule="auto"/>
        <w:ind w:left="425" w:firstLineChars="0" w:firstLine="0"/>
        <w:jc w:val="center"/>
        <w:rPr>
          <w:rFonts w:ascii="Times New Roman" w:eastAsia="楷体" w:hAnsi="Times New Roman"/>
          <w:kern w:val="0"/>
          <w:sz w:val="24"/>
          <w:szCs w:val="24"/>
        </w:rPr>
      </w:pP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甲方：</w:t>
      </w:r>
      <w:r w:rsidRPr="002A3BB2">
        <w:rPr>
          <w:rFonts w:ascii="Times New Roman" w:eastAsia="楷体" w:hAnsi="Times New Roman"/>
          <w:kern w:val="0"/>
          <w:sz w:val="24"/>
          <w:szCs w:val="24"/>
        </w:rPr>
        <w:t xml:space="preserve">   </w:t>
      </w:r>
      <w:ins w:id="95" w:author="严爱华" w:date="2014-09-01T19:05:00Z">
        <w:r w:rsidR="00E94A03">
          <w:rPr>
            <w:rFonts w:ascii="Times New Roman" w:eastAsia="楷体" w:hAnsi="Times New Roman" w:hint="eastAsia"/>
            <w:sz w:val="24"/>
            <w:szCs w:val="24"/>
          </w:rPr>
          <w:t>严爱华</w:t>
        </w:r>
      </w:ins>
      <w:r w:rsidRPr="002A3BB2">
        <w:rPr>
          <w:rFonts w:ascii="Times New Roman" w:eastAsia="楷体" w:hAnsi="Times New Roman"/>
          <w:kern w:val="0"/>
          <w:sz w:val="24"/>
          <w:szCs w:val="24"/>
        </w:rPr>
        <w:t xml:space="preserve">     </w:t>
      </w: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sidRPr="002A3BB2">
        <w:rPr>
          <w:rFonts w:ascii="Times New Roman" w:eastAsia="楷体" w:hAnsi="Times New Roman"/>
          <w:kern w:val="0"/>
          <w:sz w:val="24"/>
          <w:szCs w:val="24"/>
        </w:rPr>
        <w:t xml:space="preserve"> </w:t>
      </w:r>
      <w:r w:rsidR="00E94A03">
        <w:rPr>
          <w:rFonts w:ascii="Times New Roman" w:eastAsia="楷体" w:hAnsi="Times New Roman" w:hint="eastAsia"/>
          <w:kern w:val="0"/>
          <w:sz w:val="24"/>
          <w:szCs w:val="24"/>
        </w:rPr>
        <w:t>2014</w:t>
      </w:r>
      <w:r w:rsidR="00E94A03">
        <w:rPr>
          <w:rFonts w:ascii="Times New Roman" w:eastAsia="楷体" w:hAnsi="Times New Roman" w:hint="eastAsia"/>
          <w:kern w:val="0"/>
          <w:sz w:val="24"/>
          <w:szCs w:val="24"/>
        </w:rPr>
        <w:t>年</w:t>
      </w:r>
      <w:r w:rsidR="00E94A03">
        <w:rPr>
          <w:rFonts w:ascii="Times New Roman" w:eastAsia="楷体" w:hAnsi="Times New Roman" w:hint="eastAsia"/>
          <w:kern w:val="0"/>
          <w:sz w:val="24"/>
          <w:szCs w:val="24"/>
        </w:rPr>
        <w:t>9</w:t>
      </w:r>
      <w:r w:rsidR="00E94A03">
        <w:rPr>
          <w:rFonts w:ascii="Times New Roman" w:eastAsia="楷体" w:hAnsi="Times New Roman" w:hint="eastAsia"/>
          <w:kern w:val="0"/>
          <w:sz w:val="24"/>
          <w:szCs w:val="24"/>
        </w:rPr>
        <w:t>月</w:t>
      </w:r>
      <w:r w:rsidR="00E94A03">
        <w:rPr>
          <w:rFonts w:ascii="Times New Roman" w:eastAsia="楷体" w:hAnsi="Times New Roman" w:hint="eastAsia"/>
          <w:kern w:val="0"/>
          <w:sz w:val="24"/>
          <w:szCs w:val="24"/>
        </w:rPr>
        <w:t>1</w:t>
      </w:r>
      <w:r w:rsidR="00E94A03">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p>
    <w:p w:rsidR="00E66645" w:rsidRPr="002A3BB2" w:rsidRDefault="00E66645" w:rsidP="00E66645">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乙方：</w:t>
      </w:r>
      <w:ins w:id="96" w:author="严爱华" w:date="2014-09-01T19:48:00Z">
        <w:r w:rsidR="00E94A03">
          <w:rPr>
            <w:rFonts w:ascii="Times New Roman" w:eastAsia="楷体" w:hAnsi="Times New Roman" w:hint="eastAsia"/>
            <w:sz w:val="24"/>
            <w:szCs w:val="24"/>
          </w:rPr>
          <w:t>合肥</w:t>
        </w:r>
      </w:ins>
      <w:r w:rsidR="00DE6A68">
        <w:rPr>
          <w:rFonts w:ascii="Times New Roman" w:eastAsia="楷体" w:hAnsi="Times New Roman" w:hint="eastAsia"/>
          <w:sz w:val="24"/>
          <w:szCs w:val="24"/>
        </w:rPr>
        <w:t>旭轶</w:t>
      </w:r>
      <w:ins w:id="97" w:author="严爱华" w:date="2014-09-01T20:03:00Z">
        <w:r w:rsidR="00E94A03">
          <w:rPr>
            <w:rFonts w:ascii="Times New Roman" w:eastAsia="楷体" w:hAnsi="Times New Roman" w:hint="eastAsia"/>
            <w:sz w:val="24"/>
            <w:szCs w:val="24"/>
          </w:rPr>
          <w:t>投资合伙企业</w:t>
        </w:r>
      </w:ins>
      <w:ins w:id="98" w:author="严爱华" w:date="2014-09-01T20:04:00Z">
        <w:r w:rsidR="00E94A03">
          <w:rPr>
            <w:rFonts w:ascii="Times New Roman" w:eastAsia="楷体" w:hAnsi="Times New Roman" w:hint="eastAsia"/>
            <w:sz w:val="24"/>
            <w:szCs w:val="24"/>
          </w:rPr>
          <w:t>（有限合伙）</w:t>
        </w:r>
      </w:ins>
      <w:r w:rsidRPr="002A3BB2">
        <w:rPr>
          <w:rFonts w:ascii="Times New Roman" w:eastAsia="楷体" w:hAnsi="Times New Roman"/>
          <w:kern w:val="0"/>
          <w:sz w:val="24"/>
          <w:szCs w:val="24"/>
        </w:rPr>
        <w:t xml:space="preserve">    </w:t>
      </w:r>
    </w:p>
    <w:p w:rsidR="00FD2F04" w:rsidRPr="002A3BB2" w:rsidRDefault="00FD2F04">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执行事务合伙人：</w:t>
      </w:r>
      <w:ins w:id="99" w:author="严爱华" w:date="2014-09-01T20:06:00Z">
        <w:r w:rsidR="00E94A03">
          <w:rPr>
            <w:rFonts w:ascii="Times New Roman" w:eastAsia="楷体" w:hAnsi="Times New Roman" w:hint="eastAsia"/>
            <w:sz w:val="24"/>
            <w:szCs w:val="24"/>
          </w:rPr>
          <w:t>方轶群</w:t>
        </w:r>
      </w:ins>
      <w:r w:rsidRPr="002A3BB2">
        <w:rPr>
          <w:rFonts w:ascii="Times New Roman" w:eastAsia="楷体" w:hAnsi="Times New Roman"/>
          <w:kern w:val="0"/>
          <w:sz w:val="24"/>
          <w:szCs w:val="24"/>
        </w:rPr>
        <w:t xml:space="preserve">      </w:t>
      </w:r>
    </w:p>
    <w:p w:rsidR="00E66645" w:rsidRPr="002A3BB2" w:rsidRDefault="00FD2F04" w:rsidP="00E66645">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授权代表</w:t>
      </w:r>
      <w:r w:rsidR="00E66645" w:rsidRPr="002A3BB2">
        <w:rPr>
          <w:rFonts w:ascii="Times New Roman" w:eastAsia="楷体" w:hAnsi="Times New Roman"/>
          <w:kern w:val="0"/>
          <w:sz w:val="24"/>
          <w:szCs w:val="24"/>
        </w:rPr>
        <w:t>：</w:t>
      </w:r>
      <w:ins w:id="100" w:author="严爱华" w:date="2014-09-01T20:06:00Z">
        <w:r w:rsidR="00E94A03">
          <w:rPr>
            <w:rFonts w:ascii="Times New Roman" w:eastAsia="楷体" w:hAnsi="Times New Roman" w:hint="eastAsia"/>
            <w:sz w:val="24"/>
            <w:szCs w:val="24"/>
          </w:rPr>
          <w:t>方轶群</w:t>
        </w:r>
      </w:ins>
      <w:r w:rsidR="00E66645" w:rsidRPr="002A3BB2">
        <w:rPr>
          <w:rFonts w:ascii="Times New Roman" w:eastAsia="楷体" w:hAnsi="Times New Roman"/>
          <w:kern w:val="0"/>
          <w:sz w:val="24"/>
          <w:szCs w:val="24"/>
        </w:rPr>
        <w:t xml:space="preserve">                             </w:t>
      </w:r>
    </w:p>
    <w:p w:rsidR="00E66645" w:rsidRPr="00E94A03" w:rsidRDefault="00E66645" w:rsidP="00E94A03">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sidRPr="002A3BB2">
        <w:rPr>
          <w:rFonts w:ascii="Times New Roman" w:eastAsia="楷体" w:hAnsi="Times New Roman"/>
          <w:kern w:val="0"/>
          <w:sz w:val="24"/>
          <w:szCs w:val="24"/>
        </w:rPr>
        <w:t xml:space="preserve"> </w:t>
      </w:r>
      <w:r w:rsidR="00E94A03">
        <w:rPr>
          <w:rFonts w:ascii="Times New Roman" w:eastAsia="楷体" w:hAnsi="Times New Roman" w:hint="eastAsia"/>
          <w:kern w:val="0"/>
          <w:sz w:val="24"/>
          <w:szCs w:val="24"/>
        </w:rPr>
        <w:t>2014</w:t>
      </w:r>
      <w:r w:rsidR="00E94A03">
        <w:rPr>
          <w:rFonts w:ascii="Times New Roman" w:eastAsia="楷体" w:hAnsi="Times New Roman" w:hint="eastAsia"/>
          <w:kern w:val="0"/>
          <w:sz w:val="24"/>
          <w:szCs w:val="24"/>
        </w:rPr>
        <w:t>年</w:t>
      </w:r>
      <w:r w:rsidR="00E94A03">
        <w:rPr>
          <w:rFonts w:ascii="Times New Roman" w:eastAsia="楷体" w:hAnsi="Times New Roman" w:hint="eastAsia"/>
          <w:kern w:val="0"/>
          <w:sz w:val="24"/>
          <w:szCs w:val="24"/>
        </w:rPr>
        <w:t>9</w:t>
      </w:r>
      <w:r w:rsidR="00E94A03">
        <w:rPr>
          <w:rFonts w:ascii="Times New Roman" w:eastAsia="楷体" w:hAnsi="Times New Roman" w:hint="eastAsia"/>
          <w:kern w:val="0"/>
          <w:sz w:val="24"/>
          <w:szCs w:val="24"/>
        </w:rPr>
        <w:t>月</w:t>
      </w:r>
      <w:r w:rsidR="00E94A03">
        <w:rPr>
          <w:rFonts w:ascii="Times New Roman" w:eastAsia="楷体" w:hAnsi="Times New Roman" w:hint="eastAsia"/>
          <w:kern w:val="0"/>
          <w:sz w:val="24"/>
          <w:szCs w:val="24"/>
        </w:rPr>
        <w:t>1</w:t>
      </w:r>
      <w:r w:rsidR="00E94A03">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p>
    <w:p w:rsidR="00E66645" w:rsidRPr="002A3BB2" w:rsidRDefault="00E66645" w:rsidP="00E66645">
      <w:pPr>
        <w:spacing w:line="360" w:lineRule="auto"/>
        <w:rPr>
          <w:rFonts w:ascii="Times New Roman" w:eastAsia="楷体" w:hAnsi="Times New Roman"/>
          <w:sz w:val="24"/>
          <w:szCs w:val="24"/>
        </w:rPr>
      </w:pPr>
    </w:p>
    <w:p w:rsidR="00E66645" w:rsidRPr="002A3BB2" w:rsidRDefault="00E66645" w:rsidP="00E66645">
      <w:pPr>
        <w:spacing w:line="360" w:lineRule="auto"/>
        <w:rPr>
          <w:rFonts w:ascii="Times New Roman" w:eastAsia="楷体" w:hAnsi="Times New Roman"/>
          <w:sz w:val="24"/>
          <w:szCs w:val="24"/>
        </w:rPr>
      </w:pPr>
    </w:p>
    <w:p w:rsidR="0014570D" w:rsidRPr="002A3BB2" w:rsidRDefault="0014570D" w:rsidP="00E63626">
      <w:pPr>
        <w:spacing w:line="360" w:lineRule="auto"/>
        <w:rPr>
          <w:rFonts w:ascii="Times New Roman" w:hAnsi="Times New Roman"/>
          <w:szCs w:val="21"/>
        </w:rPr>
      </w:pPr>
    </w:p>
    <w:sectPr w:rsidR="0014570D" w:rsidRPr="002A3BB2" w:rsidSect="00674B26">
      <w:footerReference w:type="default" r:id="rId13"/>
      <w:pgSz w:w="11906" w:h="16838"/>
      <w:pgMar w:top="1361" w:right="1701" w:bottom="1361" w:left="1701"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白菁菁" w:date="2014-08-11T18:07:00Z" w:initials="白">
    <w:p w:rsidR="005839D5" w:rsidRDefault="005839D5">
      <w:pPr>
        <w:pStyle w:val="a8"/>
      </w:pPr>
      <w:r>
        <w:rPr>
          <w:rStyle w:val="ac"/>
        </w:rPr>
        <w:annotationRef/>
      </w:r>
      <w:r>
        <w:rPr>
          <w:rFonts w:hint="eastAsia"/>
        </w:rPr>
        <w:t>请财务确认本条约定。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6362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DAF" w:rsidRDefault="00524DAF" w:rsidP="00530328">
      <w:r>
        <w:separator/>
      </w:r>
    </w:p>
  </w:endnote>
  <w:endnote w:type="continuationSeparator" w:id="1">
    <w:p w:rsidR="00524DAF" w:rsidRDefault="00524DAF" w:rsidP="00530328">
      <w:r>
        <w:continuationSeparator/>
      </w:r>
    </w:p>
  </w:endnote>
  <w:endnote w:type="continuationNotice" w:id="2">
    <w:p w:rsidR="00524DAF" w:rsidRDefault="00524DAF"/>
  </w:endnote>
</w:endnotes>
</file>

<file path=word/fontTable.xml><?xml version="1.0" encoding="utf-8"?>
<w:fonts xmlns:r="http://schemas.openxmlformats.org/officeDocument/2006/relationships" xmlns:w="http://schemas.openxmlformats.org/wordprocessingml/2006/main">
  <w:font w:name="楷体">
    <w:altName w:val="楷体_GB2312"/>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D5" w:rsidRDefault="005839D5">
    <w:pPr>
      <w:pStyle w:val="a4"/>
      <w:jc w:val="center"/>
    </w:pPr>
  </w:p>
  <w:p w:rsidR="005839D5" w:rsidRDefault="005839D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3335190"/>
      <w:docPartObj>
        <w:docPartGallery w:val="Page Numbers (Bottom of Page)"/>
        <w:docPartUnique/>
      </w:docPartObj>
    </w:sdtPr>
    <w:sdtContent>
      <w:p w:rsidR="005839D5" w:rsidRDefault="00E31F76">
        <w:pPr>
          <w:pStyle w:val="a4"/>
          <w:jc w:val="center"/>
        </w:pPr>
        <w:fldSimple w:instr="PAGE   \* MERGEFORMAT">
          <w:r w:rsidR="00DE6A68" w:rsidRPr="00DE6A68">
            <w:rPr>
              <w:noProof/>
              <w:lang w:val="zh-CN"/>
            </w:rPr>
            <w:t>1</w:t>
          </w:r>
        </w:fldSimple>
      </w:p>
    </w:sdtContent>
  </w:sdt>
  <w:p w:rsidR="005839D5" w:rsidRDefault="005839D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D5" w:rsidRDefault="005839D5">
    <w:pPr>
      <w:pStyle w:val="a4"/>
      <w:jc w:val="center"/>
    </w:pPr>
  </w:p>
  <w:p w:rsidR="005839D5" w:rsidRDefault="005839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DAF" w:rsidRDefault="00524DAF" w:rsidP="00530328">
      <w:r>
        <w:separator/>
      </w:r>
    </w:p>
  </w:footnote>
  <w:footnote w:type="continuationSeparator" w:id="1">
    <w:p w:rsidR="00524DAF" w:rsidRDefault="00524DAF" w:rsidP="00530328">
      <w:r>
        <w:continuationSeparator/>
      </w:r>
    </w:p>
  </w:footnote>
  <w:footnote w:type="continuationNotice" w:id="2">
    <w:p w:rsidR="00524DAF" w:rsidRDefault="00524DA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BCF"/>
    <w:multiLevelType w:val="hybridMultilevel"/>
    <w:tmpl w:val="D814066E"/>
    <w:lvl w:ilvl="0" w:tplc="CCCA0562">
      <w:start w:val="1"/>
      <w:numFmt w:val="decimal"/>
      <w:lvlText w:val="%1、"/>
      <w:lvlJc w:val="left"/>
      <w:pPr>
        <w:ind w:left="360" w:hanging="360"/>
      </w:pPr>
      <w:rPr>
        <w:rFonts w:ascii="楷体" w:eastAsia="楷体" w:hAnsi="楷体" w:cs="宋体"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2248D"/>
    <w:multiLevelType w:val="multilevel"/>
    <w:tmpl w:val="8758BC46"/>
    <w:lvl w:ilvl="0">
      <w:start w:val="1"/>
      <w:numFmt w:val="decimal"/>
      <w:lvlText w:val="%1"/>
      <w:lvlJc w:val="left"/>
      <w:pPr>
        <w:ind w:left="425" w:hanging="425"/>
      </w:pPr>
    </w:lvl>
    <w:lvl w:ilvl="1">
      <w:start w:val="1"/>
      <w:numFmt w:val="decimal"/>
      <w:lvlText w:val="%1.%2"/>
      <w:lvlJc w:val="left"/>
      <w:pPr>
        <w:ind w:left="1135" w:hanging="567"/>
      </w:pPr>
      <w:rPr>
        <w:rFonts w:ascii="Cambria" w:hAnsi="Cambria" w:hint="default"/>
        <w:i w:val="0"/>
      </w:rPr>
    </w:lvl>
    <w:lvl w:ilvl="2">
      <w:start w:val="1"/>
      <w:numFmt w:val="decimal"/>
      <w:lvlText w:val="%1.%2.%3"/>
      <w:lvlJc w:val="left"/>
      <w:pPr>
        <w:ind w:left="1418" w:hanging="567"/>
      </w:pPr>
    </w:lvl>
    <w:lvl w:ilvl="3">
      <w:start w:val="1"/>
      <w:numFmt w:val="decimalFullWidth"/>
      <w:lvlText w:val="%4."/>
      <w:lvlJc w:val="left"/>
      <w:pPr>
        <w:ind w:left="1636" w:hanging="360"/>
      </w:pPr>
      <w:rPr>
        <w:rFonts w:hint="default"/>
      </w:r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6AB7083"/>
    <w:multiLevelType w:val="hybridMultilevel"/>
    <w:tmpl w:val="3184F498"/>
    <w:lvl w:ilvl="0" w:tplc="24C27BF6">
      <w:start w:val="1"/>
      <w:numFmt w:val="decimalFullWidth"/>
      <w:lvlText w:val="%1，"/>
      <w:lvlJc w:val="left"/>
      <w:pPr>
        <w:ind w:left="1296" w:hanging="456"/>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CB2DA5"/>
    <w:multiLevelType w:val="hybridMultilevel"/>
    <w:tmpl w:val="331AB22C"/>
    <w:lvl w:ilvl="0" w:tplc="8C2052CE">
      <w:start w:val="1"/>
      <w:numFmt w:val="japaneseCounting"/>
      <w:lvlText w:val="第%1条"/>
      <w:lvlJc w:val="left"/>
      <w:pPr>
        <w:ind w:left="1488" w:hanging="106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D47723"/>
    <w:multiLevelType w:val="hybridMultilevel"/>
    <w:tmpl w:val="12B648EA"/>
    <w:lvl w:ilvl="0" w:tplc="01462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9E764B"/>
    <w:multiLevelType w:val="hybridMultilevel"/>
    <w:tmpl w:val="D93EAC6C"/>
    <w:lvl w:ilvl="0" w:tplc="1506CAA6">
      <w:start w:val="1"/>
      <w:numFmt w:val="decimal"/>
      <w:lvlText w:val="%1."/>
      <w:lvlJc w:val="left"/>
      <w:pPr>
        <w:tabs>
          <w:tab w:val="num" w:pos="357"/>
        </w:tabs>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6CE6E7F"/>
    <w:multiLevelType w:val="hybridMultilevel"/>
    <w:tmpl w:val="B2C856E0"/>
    <w:lvl w:ilvl="0" w:tplc="6A967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412E0D"/>
    <w:multiLevelType w:val="hybridMultilevel"/>
    <w:tmpl w:val="1398F44C"/>
    <w:lvl w:ilvl="0" w:tplc="D018C0FC">
      <w:start w:val="1"/>
      <w:numFmt w:val="decimalFullWidth"/>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AFC0855"/>
    <w:multiLevelType w:val="hybridMultilevel"/>
    <w:tmpl w:val="5602EAB4"/>
    <w:lvl w:ilvl="0" w:tplc="815C2B24">
      <w:start w:val="1"/>
      <w:numFmt w:val="decimal"/>
      <w:lvlText w:val="%1、"/>
      <w:lvlJc w:val="left"/>
      <w:pPr>
        <w:ind w:left="360" w:hanging="360"/>
      </w:pPr>
      <w:rPr>
        <w:rFonts w:ascii="楷体" w:eastAsia="楷体" w:hAnsi="楷体" w:cs="宋体" w:hint="default"/>
        <w:color w:val="FF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EF6CDD"/>
    <w:multiLevelType w:val="hybridMultilevel"/>
    <w:tmpl w:val="8E0A7DA4"/>
    <w:lvl w:ilvl="0" w:tplc="1908C49E">
      <w:start w:val="1"/>
      <w:numFmt w:val="decimalFullWidth"/>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nsid w:val="407755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358C655"/>
    <w:multiLevelType w:val="singleLevel"/>
    <w:tmpl w:val="5358C655"/>
    <w:lvl w:ilvl="0">
      <w:start w:val="1"/>
      <w:numFmt w:val="decimal"/>
      <w:suff w:val="nothing"/>
      <w:lvlText w:val="（%1）"/>
      <w:lvlJc w:val="left"/>
    </w:lvl>
  </w:abstractNum>
  <w:abstractNum w:abstractNumId="12">
    <w:nsid w:val="5895276E"/>
    <w:multiLevelType w:val="hybridMultilevel"/>
    <w:tmpl w:val="78E0A462"/>
    <w:lvl w:ilvl="0" w:tplc="069CECFE">
      <w:start w:val="3"/>
      <w:numFmt w:val="decimalFullWidth"/>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A362050"/>
    <w:multiLevelType w:val="multilevel"/>
    <w:tmpl w:val="9010208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
      <w:lvlJc w:val="left"/>
      <w:pPr>
        <w:ind w:left="851" w:hanging="851"/>
      </w:pPr>
      <w:rPr>
        <w:rFonts w:ascii="Times New Roman" w:eastAsia="楷体" w:hAnsi="Times New Roman" w:cs="Times New Roman"/>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FE80DE3"/>
    <w:multiLevelType w:val="hybridMultilevel"/>
    <w:tmpl w:val="28BAEF60"/>
    <w:lvl w:ilvl="0" w:tplc="CC5EDF7A">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030E45"/>
    <w:multiLevelType w:val="multilevel"/>
    <w:tmpl w:val="52B696A2"/>
    <w:lvl w:ilvl="0">
      <w:start w:val="4"/>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6">
    <w:nsid w:val="64666DFA"/>
    <w:multiLevelType w:val="hybridMultilevel"/>
    <w:tmpl w:val="D50E3AC2"/>
    <w:lvl w:ilvl="0" w:tplc="DBDE82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CE15350"/>
    <w:multiLevelType w:val="hybridMultilevel"/>
    <w:tmpl w:val="9594C9B4"/>
    <w:lvl w:ilvl="0" w:tplc="707EF730">
      <w:start w:val="10"/>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783C74C6"/>
    <w:multiLevelType w:val="multilevel"/>
    <w:tmpl w:val="A5485E4A"/>
    <w:lvl w:ilvl="0">
      <w:start w:val="1"/>
      <w:numFmt w:val="decimal"/>
      <w:lvlText w:val="%1"/>
      <w:lvlJc w:val="left"/>
      <w:pPr>
        <w:ind w:left="425" w:hanging="425"/>
      </w:pPr>
    </w:lvl>
    <w:lvl w:ilvl="1">
      <w:start w:val="1"/>
      <w:numFmt w:val="decimal"/>
      <w:lvlText w:val="%1.%2"/>
      <w:lvlJc w:val="left"/>
      <w:pPr>
        <w:ind w:left="1135" w:hanging="567"/>
      </w:pPr>
      <w:rPr>
        <w:rFonts w:ascii="Cambria" w:hAnsi="Cambria" w:hint="default"/>
        <w:i w:val="0"/>
      </w:rPr>
    </w:lvl>
    <w:lvl w:ilvl="2">
      <w:start w:val="1"/>
      <w:numFmt w:val="decimal"/>
      <w:lvlText w:val="%3）"/>
      <w:lvlJc w:val="left"/>
      <w:pPr>
        <w:ind w:left="1418" w:hanging="567"/>
      </w:pPr>
      <w:rPr>
        <w:rFonts w:ascii="Calibri" w:eastAsia="宋体" w:hAnsi="Calibri" w:cs="Times New Roman"/>
      </w:rPr>
    </w:lvl>
    <w:lvl w:ilvl="3">
      <w:start w:val="1"/>
      <w:numFmt w:val="decimalFullWidth"/>
      <w:lvlText w:val="%4."/>
      <w:lvlJc w:val="left"/>
      <w:pPr>
        <w:ind w:left="1636" w:hanging="360"/>
      </w:pPr>
      <w:rPr>
        <w:rFonts w:hint="default"/>
      </w:r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9">
    <w:nsid w:val="7A915A8C"/>
    <w:multiLevelType w:val="hybridMultilevel"/>
    <w:tmpl w:val="F3D6FB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8"/>
  </w:num>
  <w:num w:numId="4">
    <w:abstractNumId w:val="1"/>
  </w:num>
  <w:num w:numId="5">
    <w:abstractNumId w:val="17"/>
  </w:num>
  <w:num w:numId="6">
    <w:abstractNumId w:val="9"/>
  </w:num>
  <w:num w:numId="7">
    <w:abstractNumId w:val="2"/>
  </w:num>
  <w:num w:numId="8">
    <w:abstractNumId w:val="7"/>
  </w:num>
  <w:num w:numId="9">
    <w:abstractNumId w:val="18"/>
  </w:num>
  <w:num w:numId="10">
    <w:abstractNumId w:val="3"/>
  </w:num>
  <w:num w:numId="11">
    <w:abstractNumId w:val="12"/>
  </w:num>
  <w:num w:numId="12">
    <w:abstractNumId w:val="15"/>
  </w:num>
  <w:num w:numId="13">
    <w:abstractNumId w:val="0"/>
  </w:num>
  <w:num w:numId="14">
    <w:abstractNumId w:val="13"/>
  </w:num>
  <w:num w:numId="15">
    <w:abstractNumId w:val="14"/>
  </w:num>
  <w:num w:numId="16">
    <w:abstractNumId w:val="4"/>
  </w:num>
  <w:num w:numId="17">
    <w:abstractNumId w:val="10"/>
  </w:num>
  <w:num w:numId="18">
    <w:abstractNumId w:val="5"/>
  </w:num>
  <w:num w:numId="19">
    <w:abstractNumId w:val="19"/>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dong">
    <w15:presenceInfo w15:providerId="Windows Live" w15:userId="bcddc9918ab23e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2770" fillcolor="#9cbee0" strokecolor="#739cc3">
      <v:fill color="#9cbee0" color2="#bbd5f0" type="gradient">
        <o:fill v:ext="view" type="gradientUnscaled"/>
      </v:fill>
      <v:stroke color="#739cc3" weight="1.25pt"/>
    </o:shapedefaults>
  </w:hdrShapeDefaults>
  <w:footnotePr>
    <w:footnote w:id="0"/>
    <w:footnote w:id="1"/>
    <w:footnote w:id="2"/>
  </w:footnotePr>
  <w:endnotePr>
    <w:endnote w:id="0"/>
    <w:endnote w:id="1"/>
    <w:endnote w:id="2"/>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3935"/>
    <w:rsid w:val="00012605"/>
    <w:rsid w:val="00013D25"/>
    <w:rsid w:val="00026655"/>
    <w:rsid w:val="00032CBC"/>
    <w:rsid w:val="000343B5"/>
    <w:rsid w:val="0003732F"/>
    <w:rsid w:val="00040043"/>
    <w:rsid w:val="00043264"/>
    <w:rsid w:val="0004632E"/>
    <w:rsid w:val="00046FAB"/>
    <w:rsid w:val="00051614"/>
    <w:rsid w:val="0006285D"/>
    <w:rsid w:val="00062ABE"/>
    <w:rsid w:val="000642D5"/>
    <w:rsid w:val="00077772"/>
    <w:rsid w:val="00080D96"/>
    <w:rsid w:val="00083855"/>
    <w:rsid w:val="000949D1"/>
    <w:rsid w:val="000A4716"/>
    <w:rsid w:val="000A6DBD"/>
    <w:rsid w:val="000C06A3"/>
    <w:rsid w:val="000C18F1"/>
    <w:rsid w:val="000D2EFA"/>
    <w:rsid w:val="000E3E9A"/>
    <w:rsid w:val="000E4F02"/>
    <w:rsid w:val="000E6EF5"/>
    <w:rsid w:val="000F389E"/>
    <w:rsid w:val="001053C7"/>
    <w:rsid w:val="00107AC9"/>
    <w:rsid w:val="00112D4A"/>
    <w:rsid w:val="00121DA9"/>
    <w:rsid w:val="001235C9"/>
    <w:rsid w:val="0014466D"/>
    <w:rsid w:val="0014570D"/>
    <w:rsid w:val="0014624D"/>
    <w:rsid w:val="0015414A"/>
    <w:rsid w:val="0015754A"/>
    <w:rsid w:val="0016314A"/>
    <w:rsid w:val="001703EA"/>
    <w:rsid w:val="00172A27"/>
    <w:rsid w:val="00174A50"/>
    <w:rsid w:val="00185873"/>
    <w:rsid w:val="001A4B2D"/>
    <w:rsid w:val="001A69F7"/>
    <w:rsid w:val="001A7AF2"/>
    <w:rsid w:val="001B01CE"/>
    <w:rsid w:val="001C42DD"/>
    <w:rsid w:val="001C5211"/>
    <w:rsid w:val="001D0251"/>
    <w:rsid w:val="001D0583"/>
    <w:rsid w:val="001D0D71"/>
    <w:rsid w:val="001D6A6B"/>
    <w:rsid w:val="001F461E"/>
    <w:rsid w:val="0022083C"/>
    <w:rsid w:val="002212D1"/>
    <w:rsid w:val="00225EE0"/>
    <w:rsid w:val="002300DD"/>
    <w:rsid w:val="002510C6"/>
    <w:rsid w:val="00251E75"/>
    <w:rsid w:val="00274703"/>
    <w:rsid w:val="00275494"/>
    <w:rsid w:val="00290A45"/>
    <w:rsid w:val="00291EC9"/>
    <w:rsid w:val="0029327F"/>
    <w:rsid w:val="00295FDA"/>
    <w:rsid w:val="00297F15"/>
    <w:rsid w:val="002A3BB2"/>
    <w:rsid w:val="002A6DC0"/>
    <w:rsid w:val="002B14E2"/>
    <w:rsid w:val="002B5070"/>
    <w:rsid w:val="002C307B"/>
    <w:rsid w:val="002C4632"/>
    <w:rsid w:val="002D260F"/>
    <w:rsid w:val="002E0FD6"/>
    <w:rsid w:val="002F31BF"/>
    <w:rsid w:val="003079AD"/>
    <w:rsid w:val="003225B9"/>
    <w:rsid w:val="00324203"/>
    <w:rsid w:val="00326139"/>
    <w:rsid w:val="003304BC"/>
    <w:rsid w:val="003322E5"/>
    <w:rsid w:val="003443E0"/>
    <w:rsid w:val="003454FE"/>
    <w:rsid w:val="00346FB2"/>
    <w:rsid w:val="00352D0B"/>
    <w:rsid w:val="003555E3"/>
    <w:rsid w:val="00355E72"/>
    <w:rsid w:val="00363B47"/>
    <w:rsid w:val="0036745F"/>
    <w:rsid w:val="00383058"/>
    <w:rsid w:val="00391C67"/>
    <w:rsid w:val="00392422"/>
    <w:rsid w:val="00396F96"/>
    <w:rsid w:val="003A2121"/>
    <w:rsid w:val="003B01A4"/>
    <w:rsid w:val="003B5A8D"/>
    <w:rsid w:val="003C463E"/>
    <w:rsid w:val="003C5CF6"/>
    <w:rsid w:val="003D6579"/>
    <w:rsid w:val="003E0861"/>
    <w:rsid w:val="003E3BC9"/>
    <w:rsid w:val="003E4EBB"/>
    <w:rsid w:val="003E7E21"/>
    <w:rsid w:val="003F3AD7"/>
    <w:rsid w:val="004019C3"/>
    <w:rsid w:val="0040228C"/>
    <w:rsid w:val="0040238C"/>
    <w:rsid w:val="00405322"/>
    <w:rsid w:val="00407C08"/>
    <w:rsid w:val="004139F7"/>
    <w:rsid w:val="004171B5"/>
    <w:rsid w:val="004242EB"/>
    <w:rsid w:val="00426F61"/>
    <w:rsid w:val="00426FEA"/>
    <w:rsid w:val="00431203"/>
    <w:rsid w:val="004348AF"/>
    <w:rsid w:val="00440B80"/>
    <w:rsid w:val="00443170"/>
    <w:rsid w:val="00444CDC"/>
    <w:rsid w:val="00462237"/>
    <w:rsid w:val="004644B1"/>
    <w:rsid w:val="00465DA9"/>
    <w:rsid w:val="00475588"/>
    <w:rsid w:val="0048645E"/>
    <w:rsid w:val="00491373"/>
    <w:rsid w:val="004954A9"/>
    <w:rsid w:val="00496AFD"/>
    <w:rsid w:val="004972CF"/>
    <w:rsid w:val="004A11F3"/>
    <w:rsid w:val="004A4581"/>
    <w:rsid w:val="004A4973"/>
    <w:rsid w:val="004B2309"/>
    <w:rsid w:val="004B347F"/>
    <w:rsid w:val="004B6F35"/>
    <w:rsid w:val="004C15A5"/>
    <w:rsid w:val="004C75A3"/>
    <w:rsid w:val="004C7A7F"/>
    <w:rsid w:val="004D320B"/>
    <w:rsid w:val="004E1EBA"/>
    <w:rsid w:val="004E4CDA"/>
    <w:rsid w:val="004E787F"/>
    <w:rsid w:val="004E7E27"/>
    <w:rsid w:val="004F4BB1"/>
    <w:rsid w:val="004F52D7"/>
    <w:rsid w:val="00505C9C"/>
    <w:rsid w:val="00510E3C"/>
    <w:rsid w:val="0051214E"/>
    <w:rsid w:val="005230FA"/>
    <w:rsid w:val="00524DAF"/>
    <w:rsid w:val="00525A78"/>
    <w:rsid w:val="00525B67"/>
    <w:rsid w:val="00530328"/>
    <w:rsid w:val="005320BD"/>
    <w:rsid w:val="00533F10"/>
    <w:rsid w:val="005468B8"/>
    <w:rsid w:val="00546F51"/>
    <w:rsid w:val="00551E3B"/>
    <w:rsid w:val="00552AF5"/>
    <w:rsid w:val="00562109"/>
    <w:rsid w:val="00566930"/>
    <w:rsid w:val="0057690E"/>
    <w:rsid w:val="005839D5"/>
    <w:rsid w:val="00583CF9"/>
    <w:rsid w:val="005A35D5"/>
    <w:rsid w:val="005C0719"/>
    <w:rsid w:val="005D0FDE"/>
    <w:rsid w:val="005D6C38"/>
    <w:rsid w:val="005E2564"/>
    <w:rsid w:val="005E3A5E"/>
    <w:rsid w:val="00601095"/>
    <w:rsid w:val="00601234"/>
    <w:rsid w:val="00606BCE"/>
    <w:rsid w:val="00623CCF"/>
    <w:rsid w:val="006257CA"/>
    <w:rsid w:val="00626900"/>
    <w:rsid w:val="00637C2F"/>
    <w:rsid w:val="006545AA"/>
    <w:rsid w:val="00657C39"/>
    <w:rsid w:val="00673759"/>
    <w:rsid w:val="00674B26"/>
    <w:rsid w:val="006836F1"/>
    <w:rsid w:val="00684EE1"/>
    <w:rsid w:val="00685E2B"/>
    <w:rsid w:val="00693AB7"/>
    <w:rsid w:val="006B0B74"/>
    <w:rsid w:val="006B2DF0"/>
    <w:rsid w:val="006B4CF2"/>
    <w:rsid w:val="006B50FA"/>
    <w:rsid w:val="006B7D58"/>
    <w:rsid w:val="006D4B61"/>
    <w:rsid w:val="006E05AD"/>
    <w:rsid w:val="006E3991"/>
    <w:rsid w:val="006E58D6"/>
    <w:rsid w:val="006E63A6"/>
    <w:rsid w:val="006F337A"/>
    <w:rsid w:val="006F591C"/>
    <w:rsid w:val="0070436B"/>
    <w:rsid w:val="00704EF7"/>
    <w:rsid w:val="0073100F"/>
    <w:rsid w:val="007370FF"/>
    <w:rsid w:val="00740D77"/>
    <w:rsid w:val="00741211"/>
    <w:rsid w:val="0074229F"/>
    <w:rsid w:val="00747645"/>
    <w:rsid w:val="0075288D"/>
    <w:rsid w:val="00763AAD"/>
    <w:rsid w:val="00764895"/>
    <w:rsid w:val="007A552A"/>
    <w:rsid w:val="007A64EA"/>
    <w:rsid w:val="007B5886"/>
    <w:rsid w:val="007B5A78"/>
    <w:rsid w:val="007B5F49"/>
    <w:rsid w:val="007C38F6"/>
    <w:rsid w:val="007D6E33"/>
    <w:rsid w:val="007E56F6"/>
    <w:rsid w:val="007F4295"/>
    <w:rsid w:val="00803227"/>
    <w:rsid w:val="008075C0"/>
    <w:rsid w:val="00814A02"/>
    <w:rsid w:val="008240FC"/>
    <w:rsid w:val="00825CB3"/>
    <w:rsid w:val="00832058"/>
    <w:rsid w:val="00832744"/>
    <w:rsid w:val="00833B82"/>
    <w:rsid w:val="008342B6"/>
    <w:rsid w:val="0083720E"/>
    <w:rsid w:val="0084004B"/>
    <w:rsid w:val="008426FD"/>
    <w:rsid w:val="00845F47"/>
    <w:rsid w:val="00856263"/>
    <w:rsid w:val="00856D7F"/>
    <w:rsid w:val="00857DD7"/>
    <w:rsid w:val="00874F32"/>
    <w:rsid w:val="0088322F"/>
    <w:rsid w:val="00887A64"/>
    <w:rsid w:val="00890A4D"/>
    <w:rsid w:val="00895B30"/>
    <w:rsid w:val="0089785D"/>
    <w:rsid w:val="008A4896"/>
    <w:rsid w:val="008A5091"/>
    <w:rsid w:val="008B1677"/>
    <w:rsid w:val="008C4D3F"/>
    <w:rsid w:val="008D5220"/>
    <w:rsid w:val="008E182B"/>
    <w:rsid w:val="008F2BA4"/>
    <w:rsid w:val="0090586D"/>
    <w:rsid w:val="0090693A"/>
    <w:rsid w:val="009121A8"/>
    <w:rsid w:val="009139C9"/>
    <w:rsid w:val="00913CA3"/>
    <w:rsid w:val="00927776"/>
    <w:rsid w:val="00936EBC"/>
    <w:rsid w:val="009373AF"/>
    <w:rsid w:val="0094020B"/>
    <w:rsid w:val="00944BAE"/>
    <w:rsid w:val="00952FF5"/>
    <w:rsid w:val="00965C2F"/>
    <w:rsid w:val="00975A87"/>
    <w:rsid w:val="0098229D"/>
    <w:rsid w:val="00982D8D"/>
    <w:rsid w:val="00990D7E"/>
    <w:rsid w:val="00997934"/>
    <w:rsid w:val="009A24C7"/>
    <w:rsid w:val="009A6761"/>
    <w:rsid w:val="009A7407"/>
    <w:rsid w:val="009B7B38"/>
    <w:rsid w:val="009C0E81"/>
    <w:rsid w:val="009E35F7"/>
    <w:rsid w:val="009F4833"/>
    <w:rsid w:val="009F66F0"/>
    <w:rsid w:val="00A02916"/>
    <w:rsid w:val="00A07D54"/>
    <w:rsid w:val="00A07F50"/>
    <w:rsid w:val="00A10908"/>
    <w:rsid w:val="00A12602"/>
    <w:rsid w:val="00A137E2"/>
    <w:rsid w:val="00A14EDB"/>
    <w:rsid w:val="00A156CA"/>
    <w:rsid w:val="00A336C5"/>
    <w:rsid w:val="00A35F13"/>
    <w:rsid w:val="00A36EC8"/>
    <w:rsid w:val="00A37528"/>
    <w:rsid w:val="00A405B5"/>
    <w:rsid w:val="00A4143A"/>
    <w:rsid w:val="00A42478"/>
    <w:rsid w:val="00A43772"/>
    <w:rsid w:val="00A46BB6"/>
    <w:rsid w:val="00A5237E"/>
    <w:rsid w:val="00A557E3"/>
    <w:rsid w:val="00A55AB3"/>
    <w:rsid w:val="00A61792"/>
    <w:rsid w:val="00A730B9"/>
    <w:rsid w:val="00AA60B9"/>
    <w:rsid w:val="00AA74C6"/>
    <w:rsid w:val="00AB1D17"/>
    <w:rsid w:val="00AB2812"/>
    <w:rsid w:val="00AB6AFC"/>
    <w:rsid w:val="00AD27B6"/>
    <w:rsid w:val="00AE39CB"/>
    <w:rsid w:val="00AE52FB"/>
    <w:rsid w:val="00AE5EE1"/>
    <w:rsid w:val="00AF11C1"/>
    <w:rsid w:val="00AF1D6D"/>
    <w:rsid w:val="00AF5C74"/>
    <w:rsid w:val="00AF649E"/>
    <w:rsid w:val="00AF6D5F"/>
    <w:rsid w:val="00B13A5B"/>
    <w:rsid w:val="00B244C4"/>
    <w:rsid w:val="00B26CD1"/>
    <w:rsid w:val="00B26FD4"/>
    <w:rsid w:val="00B30EB7"/>
    <w:rsid w:val="00B32A9A"/>
    <w:rsid w:val="00B33923"/>
    <w:rsid w:val="00B37535"/>
    <w:rsid w:val="00B408EF"/>
    <w:rsid w:val="00B449D5"/>
    <w:rsid w:val="00B573F1"/>
    <w:rsid w:val="00B62658"/>
    <w:rsid w:val="00B63298"/>
    <w:rsid w:val="00B65B81"/>
    <w:rsid w:val="00B672CE"/>
    <w:rsid w:val="00B70942"/>
    <w:rsid w:val="00B71A83"/>
    <w:rsid w:val="00B84228"/>
    <w:rsid w:val="00B91E63"/>
    <w:rsid w:val="00BA222D"/>
    <w:rsid w:val="00BC09EB"/>
    <w:rsid w:val="00BC17B6"/>
    <w:rsid w:val="00BC7EBC"/>
    <w:rsid w:val="00BD293C"/>
    <w:rsid w:val="00BD498E"/>
    <w:rsid w:val="00BD5402"/>
    <w:rsid w:val="00BE754F"/>
    <w:rsid w:val="00C00CEF"/>
    <w:rsid w:val="00C01739"/>
    <w:rsid w:val="00C04D9C"/>
    <w:rsid w:val="00C12369"/>
    <w:rsid w:val="00C14485"/>
    <w:rsid w:val="00C233A0"/>
    <w:rsid w:val="00C24E25"/>
    <w:rsid w:val="00C30CFB"/>
    <w:rsid w:val="00C328D4"/>
    <w:rsid w:val="00C33D6C"/>
    <w:rsid w:val="00C3706E"/>
    <w:rsid w:val="00C3755B"/>
    <w:rsid w:val="00C46F32"/>
    <w:rsid w:val="00C53C06"/>
    <w:rsid w:val="00C65F45"/>
    <w:rsid w:val="00C677CB"/>
    <w:rsid w:val="00C8156F"/>
    <w:rsid w:val="00C84FF5"/>
    <w:rsid w:val="00C90854"/>
    <w:rsid w:val="00C9114F"/>
    <w:rsid w:val="00CA3454"/>
    <w:rsid w:val="00CA6810"/>
    <w:rsid w:val="00CC07EE"/>
    <w:rsid w:val="00CC1D21"/>
    <w:rsid w:val="00CC1F8D"/>
    <w:rsid w:val="00CD370B"/>
    <w:rsid w:val="00CE08B3"/>
    <w:rsid w:val="00CE0E4C"/>
    <w:rsid w:val="00CF33DB"/>
    <w:rsid w:val="00CF4B1F"/>
    <w:rsid w:val="00CF5F58"/>
    <w:rsid w:val="00D03BE0"/>
    <w:rsid w:val="00D1082F"/>
    <w:rsid w:val="00D13D2A"/>
    <w:rsid w:val="00D13E40"/>
    <w:rsid w:val="00D30988"/>
    <w:rsid w:val="00D30F00"/>
    <w:rsid w:val="00D33B13"/>
    <w:rsid w:val="00D34185"/>
    <w:rsid w:val="00D35987"/>
    <w:rsid w:val="00D42809"/>
    <w:rsid w:val="00D456FF"/>
    <w:rsid w:val="00D47F60"/>
    <w:rsid w:val="00D5464A"/>
    <w:rsid w:val="00D56AE1"/>
    <w:rsid w:val="00D70D9F"/>
    <w:rsid w:val="00D72503"/>
    <w:rsid w:val="00D75B2E"/>
    <w:rsid w:val="00D76379"/>
    <w:rsid w:val="00D82DE6"/>
    <w:rsid w:val="00D91C8E"/>
    <w:rsid w:val="00D96D71"/>
    <w:rsid w:val="00DC4BBC"/>
    <w:rsid w:val="00DD13DD"/>
    <w:rsid w:val="00DE1438"/>
    <w:rsid w:val="00DE6A68"/>
    <w:rsid w:val="00DE6F01"/>
    <w:rsid w:val="00DF0CE1"/>
    <w:rsid w:val="00DF592E"/>
    <w:rsid w:val="00DF65F5"/>
    <w:rsid w:val="00E00C45"/>
    <w:rsid w:val="00E03344"/>
    <w:rsid w:val="00E130E1"/>
    <w:rsid w:val="00E22C98"/>
    <w:rsid w:val="00E259CD"/>
    <w:rsid w:val="00E26474"/>
    <w:rsid w:val="00E274E1"/>
    <w:rsid w:val="00E31F76"/>
    <w:rsid w:val="00E32218"/>
    <w:rsid w:val="00E34356"/>
    <w:rsid w:val="00E35CF8"/>
    <w:rsid w:val="00E367DE"/>
    <w:rsid w:val="00E36E23"/>
    <w:rsid w:val="00E4690F"/>
    <w:rsid w:val="00E554D1"/>
    <w:rsid w:val="00E55E7B"/>
    <w:rsid w:val="00E57C91"/>
    <w:rsid w:val="00E62A5F"/>
    <w:rsid w:val="00E63626"/>
    <w:rsid w:val="00E66645"/>
    <w:rsid w:val="00E70A6A"/>
    <w:rsid w:val="00E7300B"/>
    <w:rsid w:val="00E73498"/>
    <w:rsid w:val="00E73931"/>
    <w:rsid w:val="00E746E5"/>
    <w:rsid w:val="00E801F7"/>
    <w:rsid w:val="00E84E01"/>
    <w:rsid w:val="00E85C51"/>
    <w:rsid w:val="00E922D2"/>
    <w:rsid w:val="00E94A03"/>
    <w:rsid w:val="00E954CA"/>
    <w:rsid w:val="00EA08AD"/>
    <w:rsid w:val="00EA4031"/>
    <w:rsid w:val="00EA5FDD"/>
    <w:rsid w:val="00EB1347"/>
    <w:rsid w:val="00EB160E"/>
    <w:rsid w:val="00EB162B"/>
    <w:rsid w:val="00EB52F4"/>
    <w:rsid w:val="00EC31BC"/>
    <w:rsid w:val="00ED1270"/>
    <w:rsid w:val="00EE3DE3"/>
    <w:rsid w:val="00EF2A6C"/>
    <w:rsid w:val="00F076DC"/>
    <w:rsid w:val="00F26037"/>
    <w:rsid w:val="00F302DD"/>
    <w:rsid w:val="00F439B6"/>
    <w:rsid w:val="00F516A8"/>
    <w:rsid w:val="00F5717E"/>
    <w:rsid w:val="00F71529"/>
    <w:rsid w:val="00F7323B"/>
    <w:rsid w:val="00F7482F"/>
    <w:rsid w:val="00F85EFA"/>
    <w:rsid w:val="00F861CA"/>
    <w:rsid w:val="00F86294"/>
    <w:rsid w:val="00FA0B29"/>
    <w:rsid w:val="00FA40C4"/>
    <w:rsid w:val="00FA698A"/>
    <w:rsid w:val="00FB605E"/>
    <w:rsid w:val="00FB6E98"/>
    <w:rsid w:val="00FC2ADF"/>
    <w:rsid w:val="00FD2F04"/>
    <w:rsid w:val="00FD5F56"/>
    <w:rsid w:val="00FF1DBC"/>
    <w:rsid w:val="00FF26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B26"/>
    <w:pPr>
      <w:widowControl w:val="0"/>
      <w:jc w:val="both"/>
    </w:pPr>
    <w:rPr>
      <w:rFonts w:ascii="Calibri" w:hAnsi="Calibri"/>
      <w:kern w:val="2"/>
      <w:sz w:val="21"/>
      <w:szCs w:val="22"/>
    </w:rPr>
  </w:style>
  <w:style w:type="paragraph" w:styleId="1">
    <w:name w:val="heading 1"/>
    <w:basedOn w:val="a"/>
    <w:next w:val="a"/>
    <w:link w:val="1Char"/>
    <w:uiPriority w:val="9"/>
    <w:qFormat/>
    <w:rsid w:val="003555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sid w:val="00674B26"/>
    <w:rPr>
      <w:sz w:val="18"/>
      <w:szCs w:val="18"/>
    </w:rPr>
  </w:style>
  <w:style w:type="character" w:customStyle="1" w:styleId="Char0">
    <w:name w:val="页脚 Char"/>
    <w:link w:val="a4"/>
    <w:uiPriority w:val="99"/>
    <w:rsid w:val="00674B26"/>
    <w:rPr>
      <w:sz w:val="18"/>
      <w:szCs w:val="18"/>
    </w:rPr>
  </w:style>
  <w:style w:type="character" w:customStyle="1" w:styleId="Char1">
    <w:name w:val="页眉 Char"/>
    <w:link w:val="a5"/>
    <w:uiPriority w:val="99"/>
    <w:rsid w:val="00674B26"/>
    <w:rPr>
      <w:sz w:val="18"/>
      <w:szCs w:val="18"/>
    </w:rPr>
  </w:style>
  <w:style w:type="paragraph" w:styleId="a3">
    <w:name w:val="Balloon Text"/>
    <w:basedOn w:val="a"/>
    <w:link w:val="Char"/>
    <w:uiPriority w:val="99"/>
    <w:unhideWhenUsed/>
    <w:rsid w:val="00674B26"/>
    <w:rPr>
      <w:rFonts w:ascii="Times New Roman" w:hAnsi="Times New Roman"/>
      <w:kern w:val="0"/>
      <w:sz w:val="18"/>
      <w:szCs w:val="18"/>
    </w:rPr>
  </w:style>
  <w:style w:type="paragraph" w:customStyle="1" w:styleId="10">
    <w:name w:val="列出段落1"/>
    <w:basedOn w:val="a"/>
    <w:uiPriority w:val="34"/>
    <w:qFormat/>
    <w:rsid w:val="00674B26"/>
    <w:pPr>
      <w:ind w:firstLineChars="200" w:firstLine="420"/>
    </w:pPr>
  </w:style>
  <w:style w:type="paragraph" w:styleId="a5">
    <w:name w:val="header"/>
    <w:basedOn w:val="a"/>
    <w:link w:val="Char1"/>
    <w:uiPriority w:val="99"/>
    <w:unhideWhenUsed/>
    <w:rsid w:val="00674B26"/>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4">
    <w:name w:val="footer"/>
    <w:basedOn w:val="a"/>
    <w:link w:val="Char0"/>
    <w:uiPriority w:val="99"/>
    <w:unhideWhenUsed/>
    <w:rsid w:val="00674B26"/>
    <w:pPr>
      <w:tabs>
        <w:tab w:val="center" w:pos="4153"/>
        <w:tab w:val="right" w:pos="8306"/>
      </w:tabs>
      <w:snapToGrid w:val="0"/>
      <w:jc w:val="left"/>
    </w:pPr>
    <w:rPr>
      <w:rFonts w:ascii="Times New Roman" w:hAnsi="Times New Roman"/>
      <w:kern w:val="0"/>
      <w:sz w:val="18"/>
      <w:szCs w:val="18"/>
    </w:rPr>
  </w:style>
  <w:style w:type="paragraph" w:styleId="a6">
    <w:name w:val="endnote text"/>
    <w:basedOn w:val="a"/>
    <w:link w:val="Char2"/>
    <w:semiHidden/>
    <w:unhideWhenUsed/>
    <w:rsid w:val="00C328D4"/>
    <w:pPr>
      <w:snapToGrid w:val="0"/>
      <w:jc w:val="left"/>
    </w:pPr>
  </w:style>
  <w:style w:type="character" w:customStyle="1" w:styleId="Char2">
    <w:name w:val="尾注文本 Char"/>
    <w:link w:val="a6"/>
    <w:semiHidden/>
    <w:rsid w:val="00C328D4"/>
    <w:rPr>
      <w:rFonts w:ascii="Calibri" w:hAnsi="Calibri"/>
      <w:kern w:val="2"/>
      <w:sz w:val="21"/>
      <w:szCs w:val="22"/>
    </w:rPr>
  </w:style>
  <w:style w:type="character" w:styleId="a7">
    <w:name w:val="endnote reference"/>
    <w:semiHidden/>
    <w:unhideWhenUsed/>
    <w:rsid w:val="00C328D4"/>
    <w:rPr>
      <w:vertAlign w:val="superscript"/>
    </w:rPr>
  </w:style>
  <w:style w:type="character" w:customStyle="1" w:styleId="Char3">
    <w:name w:val="批注文字 Char"/>
    <w:link w:val="a8"/>
    <w:rsid w:val="006B0B74"/>
    <w:rPr>
      <w:rFonts w:ascii="Calibri" w:hAnsi="Calibri"/>
      <w:kern w:val="2"/>
      <w:sz w:val="21"/>
      <w:szCs w:val="22"/>
    </w:rPr>
  </w:style>
  <w:style w:type="paragraph" w:styleId="a8">
    <w:name w:val="annotation text"/>
    <w:basedOn w:val="a"/>
    <w:link w:val="Char3"/>
    <w:unhideWhenUsed/>
    <w:rsid w:val="006B0B74"/>
    <w:pPr>
      <w:jc w:val="left"/>
    </w:pPr>
  </w:style>
  <w:style w:type="character" w:customStyle="1" w:styleId="Char10">
    <w:name w:val="批注文字 Char1"/>
    <w:basedOn w:val="a0"/>
    <w:semiHidden/>
    <w:rsid w:val="006B0B74"/>
    <w:rPr>
      <w:rFonts w:ascii="Calibri" w:hAnsi="Calibri"/>
      <w:kern w:val="2"/>
      <w:sz w:val="21"/>
      <w:szCs w:val="22"/>
    </w:rPr>
  </w:style>
  <w:style w:type="paragraph" w:styleId="a9">
    <w:name w:val="Normal (Web)"/>
    <w:basedOn w:val="a"/>
    <w:uiPriority w:val="99"/>
    <w:unhideWhenUsed/>
    <w:rsid w:val="006B0B74"/>
    <w:pPr>
      <w:widowControl/>
      <w:spacing w:before="100" w:beforeAutospacing="1" w:after="100" w:afterAutospacing="1"/>
      <w:jc w:val="left"/>
    </w:pPr>
    <w:rPr>
      <w:rFonts w:ascii="宋体" w:hAnsi="宋体" w:cs="宋体"/>
      <w:kern w:val="0"/>
      <w:sz w:val="24"/>
      <w:szCs w:val="24"/>
    </w:rPr>
  </w:style>
  <w:style w:type="paragraph" w:styleId="aa">
    <w:name w:val="Date"/>
    <w:basedOn w:val="a"/>
    <w:next w:val="a"/>
    <w:link w:val="Char4"/>
    <w:semiHidden/>
    <w:unhideWhenUsed/>
    <w:rsid w:val="009121A8"/>
    <w:pPr>
      <w:ind w:leftChars="2500" w:left="100"/>
    </w:pPr>
  </w:style>
  <w:style w:type="character" w:customStyle="1" w:styleId="Char4">
    <w:name w:val="日期 Char"/>
    <w:basedOn w:val="a0"/>
    <w:link w:val="aa"/>
    <w:semiHidden/>
    <w:rsid w:val="009121A8"/>
    <w:rPr>
      <w:rFonts w:ascii="Calibri" w:hAnsi="Calibri"/>
      <w:kern w:val="2"/>
      <w:sz w:val="21"/>
      <w:szCs w:val="22"/>
    </w:rPr>
  </w:style>
  <w:style w:type="character" w:customStyle="1" w:styleId="1Char">
    <w:name w:val="标题 1 Char"/>
    <w:basedOn w:val="a0"/>
    <w:link w:val="1"/>
    <w:uiPriority w:val="9"/>
    <w:rsid w:val="003555E3"/>
    <w:rPr>
      <w:rFonts w:ascii="Calibri" w:hAnsi="Calibri"/>
      <w:b/>
      <w:bCs/>
      <w:kern w:val="44"/>
      <w:sz w:val="44"/>
      <w:szCs w:val="44"/>
    </w:rPr>
  </w:style>
  <w:style w:type="paragraph" w:styleId="11">
    <w:name w:val="toc 1"/>
    <w:basedOn w:val="a"/>
    <w:next w:val="a"/>
    <w:autoRedefine/>
    <w:uiPriority w:val="39"/>
    <w:unhideWhenUsed/>
    <w:rsid w:val="00845F47"/>
    <w:pPr>
      <w:tabs>
        <w:tab w:val="left" w:pos="630"/>
        <w:tab w:val="right" w:leader="dot" w:pos="8494"/>
      </w:tabs>
      <w:spacing w:beforeLines="50" w:afterLines="50" w:line="360" w:lineRule="auto"/>
    </w:pPr>
  </w:style>
  <w:style w:type="character" w:styleId="ab">
    <w:name w:val="Hyperlink"/>
    <w:basedOn w:val="a0"/>
    <w:uiPriority w:val="99"/>
    <w:unhideWhenUsed/>
    <w:rsid w:val="003555E3"/>
    <w:rPr>
      <w:color w:val="0000FF" w:themeColor="hyperlink"/>
      <w:u w:val="single"/>
    </w:rPr>
  </w:style>
  <w:style w:type="character" w:styleId="ac">
    <w:name w:val="annotation reference"/>
    <w:basedOn w:val="a0"/>
    <w:semiHidden/>
    <w:unhideWhenUsed/>
    <w:rsid w:val="00080D96"/>
    <w:rPr>
      <w:sz w:val="21"/>
      <w:szCs w:val="21"/>
    </w:rPr>
  </w:style>
  <w:style w:type="paragraph" w:styleId="ad">
    <w:name w:val="annotation subject"/>
    <w:basedOn w:val="a8"/>
    <w:next w:val="a8"/>
    <w:link w:val="Char5"/>
    <w:semiHidden/>
    <w:unhideWhenUsed/>
    <w:rsid w:val="00080D96"/>
    <w:rPr>
      <w:b/>
      <w:bCs/>
    </w:rPr>
  </w:style>
  <w:style w:type="character" w:customStyle="1" w:styleId="Char5">
    <w:name w:val="批注主题 Char"/>
    <w:basedOn w:val="Char3"/>
    <w:link w:val="ad"/>
    <w:semiHidden/>
    <w:rsid w:val="00080D96"/>
    <w:rPr>
      <w:rFonts w:ascii="Calibri" w:hAnsi="Calibri"/>
      <w:b/>
      <w:bCs/>
      <w:kern w:val="2"/>
      <w:sz w:val="21"/>
      <w:szCs w:val="22"/>
    </w:rPr>
  </w:style>
  <w:style w:type="paragraph" w:styleId="TOC">
    <w:name w:val="TOC Heading"/>
    <w:basedOn w:val="1"/>
    <w:next w:val="a"/>
    <w:uiPriority w:val="39"/>
    <w:semiHidden/>
    <w:unhideWhenUsed/>
    <w:qFormat/>
    <w:rsid w:val="000343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Revision"/>
    <w:hidden/>
    <w:uiPriority w:val="99"/>
    <w:semiHidden/>
    <w:rsid w:val="00832744"/>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18B3-2CCE-413F-A711-69A076CD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920</Words>
  <Characters>5246</Characters>
  <Application>Microsoft Office Word</Application>
  <DocSecurity>0</DocSecurity>
  <PresentationFormat/>
  <Lines>43</Lines>
  <Paragraphs>12</Paragraphs>
  <Slides>0</Slides>
  <Notes>0</Notes>
  <HiddenSlides>0</HiddenSlides>
  <MMClips>0</MMClips>
  <ScaleCrop>false</ScaleCrop>
  <Company>vanke</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David.Wang</dc:creator>
  <cp:lastModifiedBy>钟靓</cp:lastModifiedBy>
  <cp:revision>9</cp:revision>
  <cp:lastPrinted>2014-06-30T06:29:00Z</cp:lastPrinted>
  <dcterms:created xsi:type="dcterms:W3CDTF">2014-09-01T12:33:00Z</dcterms:created>
  <dcterms:modified xsi:type="dcterms:W3CDTF">2014-09-03T10:16:00Z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