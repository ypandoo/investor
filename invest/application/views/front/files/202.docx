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D78" w:rsidRPr="004902AF" w:rsidRDefault="00D87D78" w:rsidP="00D87D78">
      <w:pPr>
        <w:spacing w:line="360" w:lineRule="auto"/>
        <w:jc w:val="center"/>
        <w:rPr>
          <w:rFonts w:ascii="Times New Roman" w:eastAsia="楷体" w:hAnsi="Times New Roman"/>
          <w:b/>
          <w:color w:val="FF0000"/>
          <w:sz w:val="24"/>
          <w:szCs w:val="24"/>
        </w:rPr>
      </w:pPr>
      <w:r w:rsidRPr="004902AF">
        <w:rPr>
          <w:rFonts w:ascii="Times New Roman" w:eastAsia="楷体" w:hAnsi="Times New Roman" w:hint="eastAsia"/>
          <w:b/>
          <w:color w:val="FF0000"/>
          <w:sz w:val="24"/>
          <w:szCs w:val="24"/>
        </w:rPr>
        <w:t>文本使用说明</w:t>
      </w:r>
    </w:p>
    <w:p w:rsidR="00D87D78" w:rsidRPr="004902AF" w:rsidRDefault="00D87D78" w:rsidP="00D87D78">
      <w:pPr>
        <w:spacing w:line="360" w:lineRule="auto"/>
        <w:jc w:val="center"/>
        <w:rPr>
          <w:rFonts w:ascii="Times New Roman" w:eastAsia="楷体" w:hAnsi="Times New Roman"/>
          <w:color w:val="FF0000"/>
          <w:sz w:val="24"/>
          <w:szCs w:val="24"/>
        </w:rPr>
      </w:pPr>
    </w:p>
    <w:p w:rsidR="00D87D78" w:rsidRPr="004902AF" w:rsidRDefault="00D87D78" w:rsidP="00D87D78">
      <w:pPr>
        <w:numPr>
          <w:ilvl w:val="0"/>
          <w:numId w:val="15"/>
        </w:numPr>
        <w:spacing w:line="360" w:lineRule="auto"/>
        <w:rPr>
          <w:rFonts w:ascii="Times New Roman" w:eastAsia="楷体" w:hAnsi="Times New Roman"/>
          <w:color w:val="FF0000"/>
          <w:kern w:val="0"/>
          <w:sz w:val="24"/>
          <w:szCs w:val="24"/>
        </w:rPr>
      </w:pPr>
      <w:r w:rsidRPr="00DC3442">
        <w:rPr>
          <w:rFonts w:ascii="Times New Roman" w:eastAsia="楷体" w:hAnsi="Times New Roman" w:hint="eastAsia"/>
          <w:color w:val="FF0000"/>
          <w:sz w:val="24"/>
          <w:szCs w:val="24"/>
        </w:rPr>
        <w:t>本</w:t>
      </w:r>
      <w:r>
        <w:rPr>
          <w:rFonts w:ascii="Times New Roman" w:eastAsia="楷体" w:hAnsi="Times New Roman" w:hint="eastAsia"/>
          <w:color w:val="FF0000"/>
          <w:sz w:val="24"/>
          <w:szCs w:val="24"/>
        </w:rPr>
        <w:t>文本</w:t>
      </w:r>
      <w:r w:rsidRPr="00DC3442">
        <w:rPr>
          <w:rFonts w:ascii="Times New Roman" w:eastAsia="楷体" w:hAnsi="Times New Roman" w:hint="eastAsia"/>
          <w:color w:val="FF0000"/>
          <w:sz w:val="24"/>
          <w:szCs w:val="24"/>
        </w:rPr>
        <w:t>系下述架构中</w:t>
      </w:r>
      <w:r w:rsidR="00A173E0">
        <w:rPr>
          <w:rFonts w:ascii="Times New Roman" w:eastAsia="楷体" w:hAnsi="Times New Roman" w:hint="eastAsia"/>
          <w:color w:val="FF0000"/>
          <w:sz w:val="24"/>
          <w:szCs w:val="24"/>
        </w:rPr>
        <w:t>有限合伙企业</w:t>
      </w:r>
      <w:r w:rsidR="00A173E0">
        <w:rPr>
          <w:rFonts w:ascii="Times New Roman" w:eastAsia="楷体" w:hAnsi="Times New Roman" w:hint="eastAsia"/>
          <w:color w:val="FF0000"/>
          <w:sz w:val="24"/>
          <w:szCs w:val="24"/>
        </w:rPr>
        <w:t>B</w:t>
      </w:r>
      <w:r>
        <w:rPr>
          <w:rFonts w:ascii="Times New Roman" w:eastAsia="楷体" w:hAnsi="Times New Roman" w:hint="eastAsia"/>
          <w:color w:val="FF0000"/>
          <w:sz w:val="24"/>
          <w:szCs w:val="24"/>
        </w:rPr>
        <w:t>签署的《</w:t>
      </w:r>
      <w:r w:rsidRPr="00D87D78">
        <w:rPr>
          <w:rFonts w:ascii="Times New Roman" w:eastAsia="楷体" w:hAnsi="Times New Roman" w:hint="eastAsia"/>
          <w:color w:val="FF0000"/>
          <w:sz w:val="24"/>
          <w:szCs w:val="24"/>
        </w:rPr>
        <w:t>接受投资委托情况说明书</w:t>
      </w:r>
      <w:r>
        <w:rPr>
          <w:rFonts w:ascii="Times New Roman" w:eastAsia="楷体" w:hAnsi="Times New Roman" w:hint="eastAsia"/>
          <w:color w:val="FF0000"/>
          <w:sz w:val="24"/>
          <w:szCs w:val="24"/>
        </w:rPr>
        <w:t>》与</w:t>
      </w:r>
      <w:r w:rsidR="00A173E0">
        <w:rPr>
          <w:rFonts w:ascii="Times New Roman" w:eastAsia="楷体" w:hAnsi="Times New Roman" w:hint="eastAsia"/>
          <w:color w:val="FF0000"/>
          <w:sz w:val="24"/>
          <w:szCs w:val="24"/>
        </w:rPr>
        <w:t>跟投员工签署的</w:t>
      </w:r>
      <w:r>
        <w:rPr>
          <w:rFonts w:ascii="Times New Roman" w:eastAsia="楷体" w:hAnsi="Times New Roman" w:hint="eastAsia"/>
          <w:color w:val="FF0000"/>
          <w:sz w:val="24"/>
          <w:szCs w:val="24"/>
        </w:rPr>
        <w:t>《</w:t>
      </w:r>
      <w:r w:rsidRPr="00D87D78">
        <w:rPr>
          <w:rFonts w:ascii="Times New Roman" w:eastAsia="楷体" w:hAnsi="Times New Roman" w:hint="eastAsia"/>
          <w:color w:val="FF0000"/>
          <w:sz w:val="24"/>
          <w:szCs w:val="24"/>
        </w:rPr>
        <w:t>委托投资项目确认书</w:t>
      </w:r>
      <w:r>
        <w:rPr>
          <w:rFonts w:ascii="Times New Roman" w:eastAsia="楷体" w:hAnsi="Times New Roman" w:hint="eastAsia"/>
          <w:color w:val="FF0000"/>
          <w:sz w:val="24"/>
          <w:szCs w:val="24"/>
        </w:rPr>
        <w:t>》</w:t>
      </w:r>
      <w:r w:rsidRPr="00DC3442">
        <w:rPr>
          <w:rFonts w:ascii="Times New Roman" w:eastAsia="楷体" w:hAnsi="Times New Roman" w:hint="eastAsia"/>
          <w:color w:val="FF0000"/>
          <w:sz w:val="24"/>
          <w:szCs w:val="24"/>
        </w:rPr>
        <w:t>。</w:t>
      </w:r>
    </w:p>
    <w:p w:rsidR="00D87D78" w:rsidRPr="004902AF" w:rsidRDefault="00405452" w:rsidP="00D87D78">
      <w:pPr>
        <w:spacing w:line="360" w:lineRule="auto"/>
        <w:ind w:left="360"/>
        <w:rPr>
          <w:rFonts w:ascii="Times New Roman" w:eastAsia="楷体" w:hAnsi="Times New Roman"/>
          <w:color w:val="FF0000"/>
          <w:kern w:val="0"/>
          <w:sz w:val="24"/>
          <w:szCs w:val="24"/>
        </w:rPr>
      </w:pPr>
      <w:r w:rsidRPr="009E3396">
        <w:object w:dxaOrig="8412" w:dyaOrig="4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05pt;height:238.95pt" o:ole="">
            <v:imagedata r:id="rId8" o:title=""/>
          </v:shape>
          <o:OLEObject Type="Embed" ProgID="Visio.Drawing.11" ShapeID="_x0000_i1025" DrawAspect="Content" ObjectID="_1471273377" r:id="rId9"/>
        </w:object>
      </w:r>
    </w:p>
    <w:p w:rsidR="00D87D78" w:rsidRPr="004902AF" w:rsidRDefault="00D87D78" w:rsidP="00D87D78">
      <w:pPr>
        <w:numPr>
          <w:ilvl w:val="0"/>
          <w:numId w:val="15"/>
        </w:numPr>
        <w:spacing w:line="360" w:lineRule="auto"/>
        <w:rPr>
          <w:rFonts w:ascii="Times New Roman" w:eastAsia="楷体" w:hAnsi="Times New Roman"/>
          <w:color w:val="FF0000"/>
          <w:kern w:val="0"/>
          <w:sz w:val="24"/>
          <w:szCs w:val="24"/>
        </w:rPr>
      </w:pPr>
      <w:r>
        <w:rPr>
          <w:rFonts w:ascii="Times New Roman" w:eastAsia="楷体" w:hAnsi="Times New Roman" w:hint="eastAsia"/>
          <w:color w:val="FF0000"/>
          <w:sz w:val="24"/>
          <w:szCs w:val="24"/>
        </w:rPr>
        <w:t>本文件于</w:t>
      </w:r>
      <w:r w:rsidR="00A173E0">
        <w:rPr>
          <w:rFonts w:ascii="Times New Roman" w:eastAsia="楷体" w:hAnsi="Times New Roman" w:hint="eastAsia"/>
          <w:color w:val="FF0000"/>
          <w:sz w:val="24"/>
          <w:szCs w:val="24"/>
        </w:rPr>
        <w:t>有限合伙企业</w:t>
      </w:r>
      <w:r w:rsidR="00A173E0">
        <w:rPr>
          <w:rFonts w:ascii="Times New Roman" w:eastAsia="楷体" w:hAnsi="Times New Roman" w:hint="eastAsia"/>
          <w:color w:val="FF0000"/>
          <w:sz w:val="24"/>
          <w:szCs w:val="24"/>
        </w:rPr>
        <w:t>B</w:t>
      </w:r>
      <w:r w:rsidR="00A173E0">
        <w:rPr>
          <w:rFonts w:ascii="Times New Roman" w:eastAsia="楷体" w:hAnsi="Times New Roman" w:hint="eastAsia"/>
          <w:color w:val="FF0000"/>
          <w:sz w:val="24"/>
          <w:szCs w:val="24"/>
        </w:rPr>
        <w:t>与</w:t>
      </w:r>
      <w:r>
        <w:rPr>
          <w:rFonts w:ascii="Times New Roman" w:eastAsia="楷体" w:hAnsi="Times New Roman" w:hint="eastAsia"/>
          <w:color w:val="FF0000"/>
          <w:sz w:val="24"/>
          <w:szCs w:val="24"/>
        </w:rPr>
        <w:t>跟投员工</w:t>
      </w:r>
      <w:r w:rsidRPr="00D87D78">
        <w:rPr>
          <w:rFonts w:ascii="Times New Roman" w:eastAsia="楷体" w:hAnsi="Times New Roman" w:hint="eastAsia"/>
          <w:color w:val="FF0000"/>
          <w:sz w:val="24"/>
          <w:szCs w:val="24"/>
        </w:rPr>
        <w:t>签订《委托投资协议书》时一并签订。</w:t>
      </w:r>
    </w:p>
    <w:p w:rsidR="00D87D78" w:rsidRPr="004902AF" w:rsidRDefault="00D87D78" w:rsidP="00D87D78">
      <w:pPr>
        <w:numPr>
          <w:ilvl w:val="0"/>
          <w:numId w:val="15"/>
        </w:numPr>
        <w:spacing w:line="360" w:lineRule="auto"/>
        <w:rPr>
          <w:rFonts w:ascii="Times New Roman" w:eastAsia="楷体" w:hAnsi="Times New Roman"/>
          <w:color w:val="FF0000"/>
          <w:kern w:val="0"/>
          <w:sz w:val="24"/>
          <w:szCs w:val="24"/>
        </w:rPr>
      </w:pPr>
      <w:r w:rsidRPr="004902AF">
        <w:rPr>
          <w:rFonts w:ascii="Times New Roman" w:eastAsia="楷体" w:hAnsi="Times New Roman" w:hint="eastAsia"/>
          <w:color w:val="FF0000"/>
          <w:kern w:val="0"/>
          <w:sz w:val="24"/>
          <w:szCs w:val="24"/>
        </w:rPr>
        <w:t>本</w:t>
      </w:r>
      <w:r w:rsidRPr="00DC3442">
        <w:rPr>
          <w:rFonts w:ascii="Times New Roman" w:eastAsia="楷体" w:hAnsi="Times New Roman" w:hint="eastAsia"/>
          <w:color w:val="FF0000"/>
          <w:kern w:val="0"/>
          <w:sz w:val="24"/>
          <w:szCs w:val="24"/>
        </w:rPr>
        <w:t>协议</w:t>
      </w:r>
      <w:r w:rsidRPr="004902AF">
        <w:rPr>
          <w:rFonts w:ascii="Times New Roman" w:eastAsia="楷体" w:hAnsi="Times New Roman" w:hint="eastAsia"/>
          <w:color w:val="FF0000"/>
          <w:kern w:val="0"/>
          <w:sz w:val="24"/>
          <w:szCs w:val="24"/>
        </w:rPr>
        <w:t>为示范文件，各公司应当根据实际运营情况对本</w:t>
      </w:r>
      <w:r w:rsidRPr="00DC3442">
        <w:rPr>
          <w:rFonts w:ascii="Times New Roman" w:eastAsia="楷体" w:hAnsi="Times New Roman" w:hint="eastAsia"/>
          <w:color w:val="FF0000"/>
          <w:kern w:val="0"/>
          <w:sz w:val="24"/>
          <w:szCs w:val="24"/>
        </w:rPr>
        <w:t>协议</w:t>
      </w:r>
      <w:r w:rsidRPr="004902AF">
        <w:rPr>
          <w:rFonts w:ascii="Times New Roman" w:eastAsia="楷体" w:hAnsi="Times New Roman" w:hint="eastAsia"/>
          <w:color w:val="FF0000"/>
          <w:kern w:val="0"/>
          <w:sz w:val="24"/>
          <w:szCs w:val="24"/>
        </w:rPr>
        <w:t>作适当调整</w:t>
      </w:r>
      <w:r w:rsidRPr="00DC3442">
        <w:rPr>
          <w:rFonts w:ascii="Times New Roman" w:eastAsia="楷体" w:hAnsi="Times New Roman" w:hint="eastAsia"/>
          <w:color w:val="FF0000"/>
          <w:kern w:val="0"/>
          <w:sz w:val="24"/>
          <w:szCs w:val="24"/>
        </w:rPr>
        <w:t>和</w:t>
      </w:r>
      <w:r w:rsidRPr="004902AF">
        <w:rPr>
          <w:rFonts w:ascii="Times New Roman" w:eastAsia="楷体" w:hAnsi="Times New Roman" w:hint="eastAsia"/>
          <w:color w:val="FF0000"/>
          <w:kern w:val="0"/>
          <w:sz w:val="24"/>
          <w:szCs w:val="24"/>
        </w:rPr>
        <w:t>完善。</w:t>
      </w:r>
    </w:p>
    <w:p w:rsidR="00D87D78" w:rsidRPr="004902AF" w:rsidRDefault="00D87D78" w:rsidP="00D87D78">
      <w:pPr>
        <w:numPr>
          <w:ilvl w:val="0"/>
          <w:numId w:val="15"/>
        </w:numPr>
        <w:spacing w:line="360" w:lineRule="auto"/>
        <w:rPr>
          <w:rFonts w:ascii="Times New Roman" w:eastAsia="楷体" w:hAnsi="Times New Roman"/>
          <w:color w:val="FF0000"/>
          <w:kern w:val="0"/>
          <w:sz w:val="24"/>
          <w:szCs w:val="24"/>
        </w:rPr>
      </w:pPr>
      <w:r w:rsidRPr="004902AF">
        <w:rPr>
          <w:rFonts w:ascii="Times New Roman" w:eastAsia="楷体" w:hAnsi="Times New Roman" w:hint="eastAsia"/>
          <w:color w:val="FF0000"/>
          <w:kern w:val="0"/>
          <w:sz w:val="24"/>
          <w:szCs w:val="24"/>
        </w:rPr>
        <w:t>正式使用时，需删除本</w:t>
      </w:r>
      <w:r w:rsidRPr="00DC3442">
        <w:rPr>
          <w:rFonts w:ascii="Times New Roman" w:eastAsia="楷体" w:hAnsi="Times New Roman" w:hint="eastAsia"/>
          <w:color w:val="FF0000"/>
          <w:kern w:val="0"/>
          <w:sz w:val="24"/>
          <w:szCs w:val="24"/>
        </w:rPr>
        <w:t>协议</w:t>
      </w:r>
      <w:r w:rsidRPr="004902AF">
        <w:rPr>
          <w:rFonts w:ascii="Times New Roman" w:eastAsia="楷体" w:hAnsi="Times New Roman" w:hint="eastAsia"/>
          <w:color w:val="FF0000"/>
          <w:kern w:val="0"/>
          <w:sz w:val="24"/>
          <w:szCs w:val="24"/>
        </w:rPr>
        <w:t>文本的红色字体部分</w:t>
      </w:r>
      <w:r w:rsidRPr="00DC3442">
        <w:rPr>
          <w:rFonts w:ascii="Times New Roman" w:eastAsia="楷体" w:hAnsi="Times New Roman" w:hint="eastAsia"/>
          <w:color w:val="FF0000"/>
          <w:kern w:val="0"/>
          <w:sz w:val="24"/>
          <w:szCs w:val="24"/>
        </w:rPr>
        <w:t>并</w:t>
      </w:r>
      <w:r w:rsidRPr="004902AF">
        <w:rPr>
          <w:rFonts w:ascii="Times New Roman" w:eastAsia="楷体" w:hAnsi="Times New Roman" w:hint="eastAsia"/>
          <w:color w:val="FF0000"/>
          <w:kern w:val="0"/>
          <w:sz w:val="24"/>
          <w:szCs w:val="24"/>
        </w:rPr>
        <w:t>填充</w:t>
      </w:r>
      <w:r w:rsidRPr="00DC3442">
        <w:rPr>
          <w:rFonts w:ascii="Times New Roman" w:eastAsia="楷体" w:hAnsi="Times New Roman" w:hint="eastAsia"/>
          <w:color w:val="FF0000"/>
          <w:kern w:val="0"/>
          <w:sz w:val="24"/>
          <w:szCs w:val="24"/>
        </w:rPr>
        <w:t>【】</w:t>
      </w:r>
      <w:r w:rsidRPr="004902AF">
        <w:rPr>
          <w:rFonts w:ascii="Times New Roman" w:eastAsia="楷体" w:hAnsi="Times New Roman" w:hint="eastAsia"/>
          <w:color w:val="FF0000"/>
          <w:kern w:val="0"/>
          <w:sz w:val="24"/>
          <w:szCs w:val="24"/>
        </w:rPr>
        <w:t>处</w:t>
      </w:r>
      <w:r w:rsidRPr="00DC3442">
        <w:rPr>
          <w:rFonts w:ascii="Times New Roman" w:eastAsia="楷体" w:hAnsi="Times New Roman" w:hint="eastAsia"/>
          <w:color w:val="FF0000"/>
          <w:kern w:val="0"/>
          <w:sz w:val="24"/>
          <w:szCs w:val="24"/>
        </w:rPr>
        <w:t>，填充后请删除【】</w:t>
      </w:r>
      <w:r w:rsidRPr="004902AF">
        <w:rPr>
          <w:rFonts w:ascii="Times New Roman" w:eastAsia="楷体" w:hAnsi="Times New Roman" w:hint="eastAsia"/>
          <w:color w:val="FF0000"/>
          <w:kern w:val="0"/>
          <w:sz w:val="24"/>
          <w:szCs w:val="24"/>
        </w:rPr>
        <w:t>。</w:t>
      </w:r>
    </w:p>
    <w:p w:rsidR="00D87D78" w:rsidRDefault="00D87D78" w:rsidP="003501D9">
      <w:pPr>
        <w:spacing w:line="360" w:lineRule="auto"/>
        <w:rPr>
          <w:rFonts w:ascii="楷体" w:eastAsia="楷体" w:hAnsi="楷体"/>
          <w:color w:val="FF0000"/>
          <w:szCs w:val="21"/>
        </w:rPr>
        <w:sectPr w:rsidR="00D87D78">
          <w:headerReference w:type="default" r:id="rId10"/>
          <w:footerReference w:type="default" r:id="rId11"/>
          <w:pgSz w:w="11906" w:h="16838"/>
          <w:pgMar w:top="1440" w:right="1800" w:bottom="1440" w:left="1800" w:header="851" w:footer="992" w:gutter="0"/>
          <w:cols w:space="720"/>
          <w:docGrid w:type="lines" w:linePitch="312"/>
        </w:sectPr>
      </w:pPr>
    </w:p>
    <w:p w:rsidR="00D87D78" w:rsidRPr="00DC3442" w:rsidRDefault="00D87D78" w:rsidP="00D87D78">
      <w:pPr>
        <w:adjustRightInd w:val="0"/>
        <w:snapToGrid w:val="0"/>
        <w:spacing w:line="360" w:lineRule="auto"/>
        <w:ind w:firstLineChars="200" w:firstLine="482"/>
        <w:jc w:val="right"/>
        <w:rPr>
          <w:rFonts w:eastAsia="楷体"/>
          <w:b/>
          <w:color w:val="000000"/>
          <w:sz w:val="24"/>
        </w:rPr>
      </w:pPr>
    </w:p>
    <w:p w:rsidR="00803938" w:rsidRPr="00E30BCD" w:rsidRDefault="00803938" w:rsidP="003501D9">
      <w:pPr>
        <w:widowControl/>
        <w:spacing w:line="360" w:lineRule="auto"/>
        <w:jc w:val="left"/>
        <w:rPr>
          <w:rFonts w:ascii="楷体" w:eastAsia="楷体" w:hAnsi="楷体" w:cs="宋体"/>
          <w:color w:val="FF0000"/>
          <w:kern w:val="0"/>
          <w:szCs w:val="21"/>
        </w:rPr>
      </w:pPr>
    </w:p>
    <w:p w:rsidR="00B97BE6" w:rsidRPr="00E30BCD" w:rsidRDefault="00B97BE6" w:rsidP="003501D9">
      <w:pPr>
        <w:spacing w:line="360" w:lineRule="auto"/>
        <w:jc w:val="center"/>
        <w:rPr>
          <w:rFonts w:ascii="宋体" w:hAnsi="宋体"/>
          <w:b/>
          <w:bCs/>
          <w:szCs w:val="21"/>
        </w:rPr>
      </w:pPr>
    </w:p>
    <w:p w:rsidR="00581477" w:rsidRPr="001C7A01" w:rsidRDefault="00BC6D19" w:rsidP="003501D9">
      <w:pPr>
        <w:spacing w:line="360" w:lineRule="auto"/>
        <w:jc w:val="center"/>
        <w:rPr>
          <w:rFonts w:ascii="宋体" w:hAnsi="宋体"/>
          <w:b/>
          <w:sz w:val="28"/>
          <w:szCs w:val="28"/>
        </w:rPr>
      </w:pPr>
      <w:r w:rsidRPr="001C7A01">
        <w:rPr>
          <w:rFonts w:ascii="宋体" w:hAnsi="宋体" w:hint="eastAsia"/>
          <w:b/>
          <w:bCs/>
          <w:sz w:val="28"/>
          <w:szCs w:val="28"/>
        </w:rPr>
        <w:t>接受</w:t>
      </w:r>
      <w:r w:rsidR="002359D7" w:rsidRPr="001C7A01">
        <w:rPr>
          <w:rFonts w:ascii="宋体" w:hAnsi="宋体" w:hint="eastAsia"/>
          <w:b/>
          <w:bCs/>
          <w:sz w:val="28"/>
          <w:szCs w:val="28"/>
        </w:rPr>
        <w:t>投资</w:t>
      </w:r>
      <w:r w:rsidRPr="001C7A01">
        <w:rPr>
          <w:rFonts w:ascii="宋体" w:hAnsi="宋体" w:hint="eastAsia"/>
          <w:b/>
          <w:bCs/>
          <w:sz w:val="28"/>
          <w:szCs w:val="28"/>
        </w:rPr>
        <w:t>委托</w:t>
      </w:r>
      <w:r w:rsidRPr="001C7A01">
        <w:rPr>
          <w:rFonts w:ascii="宋体" w:hAnsi="宋体" w:hint="eastAsia"/>
          <w:b/>
          <w:sz w:val="28"/>
          <w:szCs w:val="28"/>
        </w:rPr>
        <w:t>情况说明书</w:t>
      </w:r>
    </w:p>
    <w:p w:rsidR="00474AEE" w:rsidRDefault="00474AEE" w:rsidP="003501D9">
      <w:pPr>
        <w:spacing w:line="360" w:lineRule="auto"/>
        <w:jc w:val="center"/>
        <w:rPr>
          <w:rFonts w:ascii="宋体" w:hAnsi="宋体"/>
          <w:b/>
          <w:szCs w:val="21"/>
        </w:rPr>
      </w:pPr>
    </w:p>
    <w:p w:rsidR="00BC6D19" w:rsidRPr="002105B3" w:rsidRDefault="00BC6D19" w:rsidP="003501D9">
      <w:pPr>
        <w:spacing w:line="360" w:lineRule="auto"/>
        <w:jc w:val="center"/>
        <w:rPr>
          <w:rFonts w:ascii="楷体" w:eastAsia="楷体" w:hAnsi="楷体"/>
          <w:sz w:val="24"/>
          <w:szCs w:val="24"/>
        </w:rPr>
      </w:pPr>
    </w:p>
    <w:p w:rsidR="00EC1CC6" w:rsidRDefault="005764D3" w:rsidP="001D3F1A">
      <w:pPr>
        <w:spacing w:line="360" w:lineRule="auto"/>
        <w:ind w:firstLineChars="200" w:firstLine="480"/>
        <w:jc w:val="left"/>
        <w:rPr>
          <w:rFonts w:ascii="楷体" w:eastAsia="楷体" w:hAnsi="楷体"/>
          <w:sz w:val="24"/>
          <w:szCs w:val="24"/>
        </w:rPr>
      </w:pPr>
      <w:r w:rsidRPr="005764D3">
        <w:rPr>
          <w:rFonts w:ascii="楷体" w:eastAsia="楷体" w:hAnsi="楷体" w:hint="eastAsia"/>
          <w:sz w:val="24"/>
          <w:szCs w:val="24"/>
        </w:rPr>
        <w:t>鉴于：</w:t>
      </w:r>
      <w:r w:rsidR="00AD7C41">
        <w:rPr>
          <w:rFonts w:ascii="Times New Roman" w:eastAsia="楷体" w:hAnsi="Times New Roman" w:hint="eastAsia"/>
          <w:kern w:val="0"/>
          <w:sz w:val="24"/>
          <w:szCs w:val="24"/>
        </w:rPr>
        <w:t>合肥旭远置业有限公司</w:t>
      </w:r>
      <w:r w:rsidRPr="005764D3">
        <w:rPr>
          <w:rFonts w:ascii="楷体" w:eastAsia="楷体" w:hAnsi="楷体" w:hint="eastAsia"/>
          <w:color w:val="FF0000"/>
          <w:sz w:val="24"/>
          <w:szCs w:val="24"/>
        </w:rPr>
        <w:t>【此处填入地产项目公司名称】</w:t>
      </w:r>
      <w:r w:rsidRPr="005764D3">
        <w:rPr>
          <w:rFonts w:ascii="楷体" w:eastAsia="楷体" w:hAnsi="楷体" w:hint="eastAsia"/>
          <w:sz w:val="24"/>
          <w:szCs w:val="24"/>
        </w:rPr>
        <w:t>已经获取了【</w:t>
      </w:r>
      <w:r w:rsidR="00D71C9D">
        <w:rPr>
          <w:rFonts w:ascii="楷体" w:eastAsia="楷体" w:hAnsi="楷体" w:hint="eastAsia"/>
          <w:sz w:val="24"/>
          <w:szCs w:val="24"/>
        </w:rPr>
        <w:t>合肥</w:t>
      </w:r>
      <w:r w:rsidR="00D71C9D" w:rsidRPr="002F70EB">
        <w:rPr>
          <w:rFonts w:ascii="楷体" w:eastAsia="楷体" w:hAnsi="楷体" w:hint="eastAsia"/>
          <w:sz w:val="24"/>
          <w:szCs w:val="24"/>
        </w:rPr>
        <w:t>高新</w:t>
      </w:r>
      <w:r w:rsidR="00D71C9D">
        <w:rPr>
          <w:rFonts w:ascii="楷体" w:eastAsia="楷体" w:hAnsi="楷体" w:hint="eastAsia"/>
          <w:sz w:val="24"/>
          <w:szCs w:val="24"/>
        </w:rPr>
        <w:t>KD4-2地块，项目名称未定</w:t>
      </w:r>
      <w:r w:rsidRPr="005764D3">
        <w:rPr>
          <w:rFonts w:ascii="楷体" w:eastAsia="楷体" w:hAnsi="楷体" w:hint="eastAsia"/>
          <w:sz w:val="24"/>
          <w:szCs w:val="24"/>
        </w:rPr>
        <w:t>】项目（以下简称“本项目”），【</w:t>
      </w:r>
      <w:r w:rsidR="0015605A">
        <w:rPr>
          <w:rFonts w:ascii="Times New Roman" w:eastAsia="楷体" w:hAnsi="Times New Roman" w:hint="eastAsia"/>
          <w:sz w:val="24"/>
          <w:szCs w:val="24"/>
        </w:rPr>
        <w:t>合肥</w:t>
      </w:r>
      <w:r w:rsidR="00E2779B">
        <w:rPr>
          <w:rFonts w:ascii="Times New Roman" w:eastAsia="楷体" w:hAnsi="Times New Roman" w:hint="eastAsia"/>
          <w:sz w:val="24"/>
          <w:szCs w:val="24"/>
        </w:rPr>
        <w:t>旭轶</w:t>
      </w:r>
      <w:r w:rsidR="0015605A">
        <w:rPr>
          <w:rFonts w:ascii="Times New Roman" w:eastAsia="楷体" w:hAnsi="Times New Roman" w:hint="eastAsia"/>
          <w:sz w:val="24"/>
          <w:szCs w:val="24"/>
        </w:rPr>
        <w:t>投资合伙企业（有限合伙）</w:t>
      </w:r>
      <w:r w:rsidRPr="005764D3">
        <w:rPr>
          <w:rFonts w:ascii="楷体" w:eastAsia="楷体" w:hAnsi="楷体" w:hint="eastAsia"/>
          <w:sz w:val="24"/>
          <w:szCs w:val="24"/>
        </w:rPr>
        <w:t>】（以下简称“本企业”）【</w:t>
      </w:r>
      <w:r w:rsidRPr="005764D3">
        <w:rPr>
          <w:rFonts w:ascii="楷体" w:eastAsia="楷体" w:hAnsi="楷体" w:hint="eastAsia"/>
          <w:color w:val="FF0000"/>
          <w:sz w:val="24"/>
          <w:szCs w:val="24"/>
        </w:rPr>
        <w:t>此处填入有限合伙企业</w:t>
      </w:r>
      <w:r w:rsidRPr="005764D3">
        <w:rPr>
          <w:rFonts w:ascii="楷体" w:eastAsia="楷体" w:hAnsi="楷体"/>
          <w:color w:val="FF0000"/>
          <w:sz w:val="24"/>
          <w:szCs w:val="24"/>
        </w:rPr>
        <w:t>B</w:t>
      </w:r>
      <w:r w:rsidRPr="005764D3">
        <w:rPr>
          <w:rFonts w:ascii="楷体" w:eastAsia="楷体" w:hAnsi="楷体" w:hint="eastAsia"/>
          <w:color w:val="FF0000"/>
          <w:sz w:val="24"/>
          <w:szCs w:val="24"/>
        </w:rPr>
        <w:t>名称</w:t>
      </w:r>
      <w:r w:rsidRPr="005764D3">
        <w:rPr>
          <w:rFonts w:ascii="楷体" w:eastAsia="楷体" w:hAnsi="楷体" w:hint="eastAsia"/>
          <w:sz w:val="24"/>
          <w:szCs w:val="24"/>
        </w:rPr>
        <w:t>】已与</w:t>
      </w:r>
      <w:r w:rsidR="00AD7C41">
        <w:rPr>
          <w:rFonts w:ascii="Times New Roman" w:eastAsia="楷体" w:hAnsi="Times New Roman" w:hint="eastAsia"/>
          <w:kern w:val="0"/>
          <w:sz w:val="24"/>
          <w:szCs w:val="24"/>
        </w:rPr>
        <w:t>合肥旭远置业有限公司</w:t>
      </w:r>
      <w:r w:rsidRPr="005764D3">
        <w:rPr>
          <w:rFonts w:ascii="楷体" w:eastAsia="楷体" w:hAnsi="楷体" w:hint="eastAsia"/>
          <w:color w:val="FF0000"/>
          <w:sz w:val="24"/>
          <w:szCs w:val="24"/>
        </w:rPr>
        <w:t>【此处填入地产项目公司名称】</w:t>
      </w:r>
      <w:r w:rsidRPr="005764D3">
        <w:rPr>
          <w:rFonts w:ascii="楷体" w:eastAsia="楷体" w:hAnsi="楷体" w:hint="eastAsia"/>
          <w:sz w:val="24"/>
          <w:szCs w:val="24"/>
        </w:rPr>
        <w:t>的相关股东达成投资意向，接受跟投员工之委托，通过股权方式投资本项目。</w:t>
      </w:r>
    </w:p>
    <w:p w:rsidR="00EC1CC6" w:rsidRDefault="005764D3" w:rsidP="001D3F1A">
      <w:pPr>
        <w:spacing w:line="360" w:lineRule="auto"/>
        <w:ind w:firstLineChars="200" w:firstLine="480"/>
        <w:jc w:val="left"/>
        <w:rPr>
          <w:rFonts w:ascii="楷体" w:eastAsia="楷体" w:hAnsi="楷体"/>
          <w:sz w:val="24"/>
          <w:szCs w:val="24"/>
        </w:rPr>
      </w:pPr>
      <w:r w:rsidRPr="005764D3">
        <w:rPr>
          <w:rFonts w:ascii="楷体" w:eastAsia="楷体" w:hAnsi="楷体" w:hint="eastAsia"/>
          <w:sz w:val="24"/>
          <w:szCs w:val="24"/>
        </w:rPr>
        <w:t>现对投资方案作如下说明：</w:t>
      </w:r>
    </w:p>
    <w:p w:rsidR="002105B3" w:rsidRPr="004902AF" w:rsidRDefault="002105B3" w:rsidP="002105B3">
      <w:pPr>
        <w:widowControl/>
        <w:spacing w:line="360" w:lineRule="auto"/>
        <w:ind w:firstLineChars="200" w:firstLine="482"/>
        <w:jc w:val="center"/>
        <w:outlineLvl w:val="0"/>
        <w:rPr>
          <w:rFonts w:ascii="Times New Roman" w:eastAsia="楷体" w:hAnsi="Times New Roman"/>
          <w:b/>
          <w:kern w:val="0"/>
          <w:sz w:val="24"/>
          <w:szCs w:val="24"/>
        </w:rPr>
      </w:pPr>
      <w:bookmarkStart w:id="0" w:name="_Toc395269713"/>
      <w:r w:rsidRPr="0084039F">
        <w:rPr>
          <w:rFonts w:ascii="Times New Roman" w:eastAsia="楷体" w:hAnsi="Times New Roman"/>
          <w:b/>
          <w:kern w:val="0"/>
          <w:sz w:val="24"/>
          <w:szCs w:val="24"/>
        </w:rPr>
        <w:t>定义</w:t>
      </w:r>
      <w:bookmarkEnd w:id="0"/>
    </w:p>
    <w:p w:rsidR="00EC1CC6" w:rsidRDefault="002105B3">
      <w:pPr>
        <w:spacing w:line="360" w:lineRule="auto"/>
        <w:ind w:firstLineChars="200" w:firstLine="480"/>
        <w:rPr>
          <w:rFonts w:ascii="宋体" w:hAnsi="宋体"/>
          <w:szCs w:val="21"/>
        </w:rPr>
      </w:pPr>
      <w:r w:rsidRPr="004902AF">
        <w:rPr>
          <w:rFonts w:ascii="Times New Roman" w:eastAsia="楷体" w:hAnsi="Times New Roman"/>
          <w:kern w:val="0"/>
          <w:sz w:val="24"/>
          <w:szCs w:val="24"/>
        </w:rPr>
        <w:t>在本协议中，除非上下文另有说明，下列词语分别具有下述列明的含义：</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579"/>
      </w:tblGrid>
      <w:tr w:rsidR="00AE440E" w:rsidRPr="002105B3" w:rsidTr="0015605A">
        <w:tc>
          <w:tcPr>
            <w:tcW w:w="2268" w:type="dxa"/>
            <w:shd w:val="clear" w:color="auto" w:fill="auto"/>
          </w:tcPr>
          <w:p w:rsidR="00EC1CC6" w:rsidRDefault="005764D3">
            <w:pPr>
              <w:spacing w:line="360" w:lineRule="auto"/>
              <w:jc w:val="center"/>
              <w:rPr>
                <w:rFonts w:ascii="楷体" w:eastAsia="楷体" w:hAnsi="楷体"/>
                <w:b/>
                <w:sz w:val="24"/>
                <w:szCs w:val="24"/>
              </w:rPr>
            </w:pPr>
            <w:r w:rsidRPr="005764D3">
              <w:rPr>
                <w:rFonts w:ascii="楷体" w:eastAsia="楷体" w:hAnsi="楷体" w:hint="eastAsia"/>
                <w:b/>
                <w:sz w:val="24"/>
                <w:szCs w:val="24"/>
              </w:rPr>
              <w:t>定义</w:t>
            </w:r>
          </w:p>
        </w:tc>
        <w:tc>
          <w:tcPr>
            <w:tcW w:w="5579" w:type="dxa"/>
            <w:shd w:val="clear" w:color="auto" w:fill="auto"/>
          </w:tcPr>
          <w:p w:rsidR="00EC1CC6" w:rsidRDefault="005764D3">
            <w:pPr>
              <w:spacing w:line="360" w:lineRule="auto"/>
              <w:jc w:val="center"/>
              <w:rPr>
                <w:rFonts w:ascii="楷体" w:eastAsia="楷体" w:hAnsi="楷体"/>
                <w:b/>
                <w:sz w:val="24"/>
                <w:szCs w:val="24"/>
              </w:rPr>
            </w:pPr>
            <w:r w:rsidRPr="005764D3">
              <w:rPr>
                <w:rFonts w:ascii="楷体" w:eastAsia="楷体" w:hAnsi="楷体" w:hint="eastAsia"/>
                <w:b/>
                <w:sz w:val="24"/>
                <w:szCs w:val="24"/>
              </w:rPr>
              <w:t>含义</w:t>
            </w:r>
          </w:p>
        </w:tc>
      </w:tr>
      <w:tr w:rsidR="002105B3" w:rsidRPr="002105B3" w:rsidTr="0015605A">
        <w:tc>
          <w:tcPr>
            <w:tcW w:w="2268" w:type="dxa"/>
            <w:shd w:val="clear" w:color="auto" w:fill="auto"/>
          </w:tcPr>
          <w:p w:rsidR="002105B3" w:rsidRPr="002105B3" w:rsidRDefault="002105B3" w:rsidP="003501D9">
            <w:pPr>
              <w:spacing w:line="360" w:lineRule="auto"/>
              <w:rPr>
                <w:rFonts w:ascii="楷体" w:eastAsia="楷体" w:hAnsi="楷体"/>
                <w:sz w:val="24"/>
                <w:szCs w:val="24"/>
              </w:rPr>
            </w:pPr>
            <w:r w:rsidRPr="005607F5">
              <w:rPr>
                <w:rFonts w:ascii="楷体" w:eastAsia="楷体" w:hAnsi="楷体" w:hint="eastAsia"/>
                <w:sz w:val="24"/>
                <w:szCs w:val="24"/>
              </w:rPr>
              <w:t>本项目＼投资标的</w:t>
            </w:r>
          </w:p>
        </w:tc>
        <w:tc>
          <w:tcPr>
            <w:tcW w:w="5579" w:type="dxa"/>
            <w:shd w:val="clear" w:color="auto" w:fill="auto"/>
          </w:tcPr>
          <w:p w:rsidR="002105B3" w:rsidRPr="002105B3" w:rsidRDefault="002105B3" w:rsidP="003501D9">
            <w:pPr>
              <w:spacing w:line="360" w:lineRule="auto"/>
              <w:rPr>
                <w:rFonts w:ascii="楷体" w:eastAsia="楷体" w:hAnsi="楷体"/>
                <w:sz w:val="24"/>
                <w:szCs w:val="24"/>
              </w:rPr>
            </w:pPr>
            <w:r>
              <w:rPr>
                <w:rFonts w:ascii="楷体" w:eastAsia="楷体" w:hAnsi="楷体" w:hint="eastAsia"/>
                <w:sz w:val="24"/>
                <w:szCs w:val="24"/>
              </w:rPr>
              <w:t>【</w:t>
            </w:r>
            <w:r w:rsidR="00D71C9D">
              <w:rPr>
                <w:rFonts w:ascii="楷体" w:eastAsia="楷体" w:hAnsi="楷体" w:hint="eastAsia"/>
                <w:sz w:val="24"/>
                <w:szCs w:val="24"/>
              </w:rPr>
              <w:t>合肥</w:t>
            </w:r>
            <w:r w:rsidR="00D71C9D" w:rsidRPr="002F70EB">
              <w:rPr>
                <w:rFonts w:ascii="楷体" w:eastAsia="楷体" w:hAnsi="楷体" w:hint="eastAsia"/>
                <w:sz w:val="24"/>
                <w:szCs w:val="24"/>
              </w:rPr>
              <w:t>高新</w:t>
            </w:r>
            <w:r w:rsidR="00D71C9D">
              <w:rPr>
                <w:rFonts w:ascii="楷体" w:eastAsia="楷体" w:hAnsi="楷体" w:hint="eastAsia"/>
                <w:sz w:val="24"/>
                <w:szCs w:val="24"/>
              </w:rPr>
              <w:t>KD4-2地块，项目名称未定</w:t>
            </w:r>
            <w:r>
              <w:rPr>
                <w:rFonts w:ascii="楷体" w:eastAsia="楷体" w:hAnsi="楷体" w:hint="eastAsia"/>
                <w:sz w:val="24"/>
                <w:szCs w:val="24"/>
              </w:rPr>
              <w:t>】</w:t>
            </w:r>
            <w:r w:rsidRPr="005607F5">
              <w:rPr>
                <w:rFonts w:ascii="楷体" w:eastAsia="楷体" w:hAnsi="楷体" w:hint="eastAsia"/>
                <w:sz w:val="24"/>
                <w:szCs w:val="24"/>
              </w:rPr>
              <w:t>项目，具体情况参见正文“投资标的”。</w:t>
            </w:r>
          </w:p>
        </w:tc>
      </w:tr>
      <w:tr w:rsidR="002105B3" w:rsidRPr="002105B3" w:rsidTr="0015605A">
        <w:tc>
          <w:tcPr>
            <w:tcW w:w="2268" w:type="dxa"/>
            <w:shd w:val="clear" w:color="auto" w:fill="auto"/>
          </w:tcPr>
          <w:p w:rsidR="002105B3" w:rsidRPr="002105B3" w:rsidRDefault="005764D3" w:rsidP="003501D9">
            <w:pPr>
              <w:spacing w:line="360" w:lineRule="auto"/>
              <w:rPr>
                <w:rFonts w:ascii="楷体" w:eastAsia="楷体" w:hAnsi="楷体"/>
                <w:sz w:val="24"/>
                <w:szCs w:val="24"/>
              </w:rPr>
            </w:pPr>
            <w:r w:rsidRPr="005764D3">
              <w:rPr>
                <w:rFonts w:ascii="楷体" w:eastAsia="楷体" w:hAnsi="楷体" w:hint="eastAsia"/>
                <w:sz w:val="24"/>
                <w:szCs w:val="24"/>
              </w:rPr>
              <w:t>项目公司</w:t>
            </w:r>
          </w:p>
        </w:tc>
        <w:tc>
          <w:tcPr>
            <w:tcW w:w="5579" w:type="dxa"/>
            <w:shd w:val="clear" w:color="auto" w:fill="auto"/>
          </w:tcPr>
          <w:p w:rsidR="002105B3" w:rsidRPr="002105B3" w:rsidRDefault="002105B3" w:rsidP="00564E5C">
            <w:pPr>
              <w:spacing w:line="360" w:lineRule="auto"/>
              <w:rPr>
                <w:rFonts w:ascii="楷体" w:eastAsia="楷体" w:hAnsi="楷体"/>
                <w:sz w:val="24"/>
                <w:szCs w:val="24"/>
              </w:rPr>
            </w:pPr>
            <w:r>
              <w:rPr>
                <w:rFonts w:ascii="楷体" w:eastAsia="楷体" w:hAnsi="楷体" w:hint="eastAsia"/>
                <w:sz w:val="24"/>
                <w:szCs w:val="24"/>
              </w:rPr>
              <w:t>【</w:t>
            </w:r>
            <w:r w:rsidR="00AD7C41">
              <w:rPr>
                <w:rFonts w:ascii="Times New Roman" w:eastAsia="楷体" w:hAnsi="Times New Roman" w:hint="eastAsia"/>
                <w:kern w:val="0"/>
                <w:sz w:val="24"/>
                <w:szCs w:val="24"/>
              </w:rPr>
              <w:t>合肥旭远置业有限公司</w:t>
            </w:r>
            <w:r>
              <w:rPr>
                <w:rFonts w:ascii="楷体" w:eastAsia="楷体" w:hAnsi="楷体" w:hint="eastAsia"/>
                <w:sz w:val="24"/>
                <w:szCs w:val="24"/>
              </w:rPr>
              <w:t>】</w:t>
            </w:r>
            <w:r w:rsidR="005764D3" w:rsidRPr="005764D3">
              <w:rPr>
                <w:rFonts w:ascii="楷体" w:eastAsia="楷体" w:hAnsi="楷体" w:hint="eastAsia"/>
                <w:sz w:val="24"/>
                <w:szCs w:val="24"/>
              </w:rPr>
              <w:t>。</w:t>
            </w:r>
          </w:p>
        </w:tc>
      </w:tr>
      <w:tr w:rsidR="002105B3" w:rsidRPr="002105B3" w:rsidTr="0015605A">
        <w:tc>
          <w:tcPr>
            <w:tcW w:w="2268" w:type="dxa"/>
            <w:shd w:val="clear" w:color="auto" w:fill="auto"/>
          </w:tcPr>
          <w:p w:rsidR="002105B3" w:rsidRPr="002105B3" w:rsidRDefault="005764D3" w:rsidP="003501D9">
            <w:pPr>
              <w:spacing w:line="360" w:lineRule="auto"/>
              <w:rPr>
                <w:rFonts w:ascii="楷体" w:eastAsia="楷体" w:hAnsi="楷体"/>
                <w:sz w:val="24"/>
                <w:szCs w:val="24"/>
              </w:rPr>
            </w:pPr>
            <w:r w:rsidRPr="005764D3">
              <w:rPr>
                <w:rFonts w:ascii="楷体" w:eastAsia="楷体" w:hAnsi="楷体" w:hint="eastAsia"/>
                <w:sz w:val="24"/>
                <w:szCs w:val="24"/>
              </w:rPr>
              <w:t>旭辉集团</w:t>
            </w:r>
            <w:r w:rsidRPr="005764D3">
              <w:rPr>
                <w:rFonts w:ascii="楷体" w:eastAsia="楷体" w:hAnsi="楷体"/>
                <w:sz w:val="24"/>
                <w:szCs w:val="24"/>
              </w:rPr>
              <w:t xml:space="preserve"> </w:t>
            </w:r>
          </w:p>
        </w:tc>
        <w:tc>
          <w:tcPr>
            <w:tcW w:w="5579" w:type="dxa"/>
            <w:shd w:val="clear" w:color="auto" w:fill="auto"/>
          </w:tcPr>
          <w:p w:rsidR="002105B3" w:rsidRPr="002105B3" w:rsidRDefault="005764D3">
            <w:pPr>
              <w:spacing w:line="360" w:lineRule="auto"/>
              <w:rPr>
                <w:rFonts w:ascii="楷体" w:eastAsia="楷体" w:hAnsi="楷体"/>
                <w:sz w:val="24"/>
                <w:szCs w:val="24"/>
              </w:rPr>
            </w:pPr>
            <w:r w:rsidRPr="005764D3">
              <w:rPr>
                <w:rFonts w:ascii="楷体" w:eastAsia="楷体" w:hAnsi="楷体" w:hint="eastAsia"/>
                <w:sz w:val="24"/>
                <w:szCs w:val="24"/>
              </w:rPr>
              <w:t>旭辉集团股份有限公司以及其直接或间接投资的子公司。</w:t>
            </w:r>
          </w:p>
        </w:tc>
      </w:tr>
      <w:tr w:rsidR="002105B3" w:rsidRPr="002105B3" w:rsidTr="0015605A">
        <w:tc>
          <w:tcPr>
            <w:tcW w:w="2268" w:type="dxa"/>
            <w:shd w:val="clear" w:color="auto" w:fill="auto"/>
          </w:tcPr>
          <w:p w:rsidR="002105B3" w:rsidRPr="002105B3" w:rsidRDefault="00B324FA" w:rsidP="003501D9">
            <w:pPr>
              <w:spacing w:line="360" w:lineRule="auto"/>
              <w:rPr>
                <w:rFonts w:ascii="楷体" w:eastAsia="楷体" w:hAnsi="楷体"/>
                <w:sz w:val="24"/>
                <w:szCs w:val="24"/>
              </w:rPr>
            </w:pPr>
            <w:r>
              <w:rPr>
                <w:rFonts w:ascii="楷体" w:eastAsia="楷体" w:hAnsi="楷体" w:hint="eastAsia"/>
                <w:sz w:val="24"/>
                <w:szCs w:val="24"/>
              </w:rPr>
              <w:t>跟投员工</w:t>
            </w:r>
          </w:p>
        </w:tc>
        <w:tc>
          <w:tcPr>
            <w:tcW w:w="5579" w:type="dxa"/>
            <w:shd w:val="clear" w:color="auto" w:fill="auto"/>
          </w:tcPr>
          <w:p w:rsidR="002105B3" w:rsidRPr="002105B3" w:rsidRDefault="005764D3" w:rsidP="003501D9">
            <w:pPr>
              <w:spacing w:line="360" w:lineRule="auto"/>
              <w:rPr>
                <w:rFonts w:ascii="楷体" w:eastAsia="楷体" w:hAnsi="楷体"/>
                <w:sz w:val="24"/>
                <w:szCs w:val="24"/>
              </w:rPr>
            </w:pPr>
            <w:r w:rsidRPr="005764D3">
              <w:rPr>
                <w:rFonts w:ascii="楷体" w:eastAsia="楷体" w:hAnsi="楷体" w:hint="eastAsia"/>
                <w:sz w:val="24"/>
                <w:szCs w:val="24"/>
              </w:rPr>
              <w:t>符合本文件</w:t>
            </w:r>
            <w:r w:rsidR="00B324FA">
              <w:rPr>
                <w:rFonts w:ascii="楷体" w:eastAsia="楷体" w:hAnsi="楷体" w:hint="eastAsia"/>
                <w:sz w:val="24"/>
                <w:szCs w:val="24"/>
              </w:rPr>
              <w:t>要求</w:t>
            </w:r>
            <w:r w:rsidRPr="005764D3">
              <w:rPr>
                <w:rFonts w:ascii="楷体" w:eastAsia="楷体" w:hAnsi="楷体" w:hint="eastAsia"/>
                <w:sz w:val="24"/>
                <w:szCs w:val="24"/>
              </w:rPr>
              <w:t>的旭辉集团内正式员工。</w:t>
            </w:r>
          </w:p>
        </w:tc>
      </w:tr>
      <w:tr w:rsidR="002105B3" w:rsidRPr="002105B3" w:rsidTr="0015605A">
        <w:tc>
          <w:tcPr>
            <w:tcW w:w="2268" w:type="dxa"/>
            <w:shd w:val="clear" w:color="auto" w:fill="auto"/>
          </w:tcPr>
          <w:p w:rsidR="002105B3" w:rsidRPr="002105B3" w:rsidRDefault="005764D3" w:rsidP="003501D9">
            <w:pPr>
              <w:spacing w:line="360" w:lineRule="auto"/>
              <w:rPr>
                <w:rFonts w:ascii="楷体" w:eastAsia="楷体" w:hAnsi="楷体"/>
                <w:sz w:val="24"/>
                <w:szCs w:val="24"/>
              </w:rPr>
            </w:pPr>
            <w:r w:rsidRPr="005764D3">
              <w:rPr>
                <w:rFonts w:ascii="楷体" w:eastAsia="楷体" w:hAnsi="楷体" w:hint="eastAsia"/>
                <w:sz w:val="24"/>
                <w:szCs w:val="24"/>
              </w:rPr>
              <w:t>本企业</w:t>
            </w:r>
          </w:p>
        </w:tc>
        <w:tc>
          <w:tcPr>
            <w:tcW w:w="5579" w:type="dxa"/>
            <w:shd w:val="clear" w:color="auto" w:fill="auto"/>
          </w:tcPr>
          <w:p w:rsidR="002105B3" w:rsidRPr="002105B3" w:rsidRDefault="0015605A" w:rsidP="00AD7C41">
            <w:pPr>
              <w:spacing w:line="360" w:lineRule="auto"/>
              <w:rPr>
                <w:rFonts w:ascii="楷体" w:eastAsia="楷体" w:hAnsi="楷体"/>
                <w:sz w:val="24"/>
                <w:szCs w:val="24"/>
              </w:rPr>
            </w:pPr>
            <w:r>
              <w:rPr>
                <w:rFonts w:ascii="Times New Roman" w:eastAsia="楷体" w:hAnsi="Times New Roman" w:hint="eastAsia"/>
                <w:sz w:val="24"/>
                <w:szCs w:val="24"/>
              </w:rPr>
              <w:t>合肥</w:t>
            </w:r>
            <w:r w:rsidR="00E2779B">
              <w:rPr>
                <w:rFonts w:ascii="Times New Roman" w:eastAsia="楷体" w:hAnsi="Times New Roman" w:hint="eastAsia"/>
                <w:sz w:val="24"/>
                <w:szCs w:val="24"/>
              </w:rPr>
              <w:t>旭轶</w:t>
            </w:r>
            <w:r>
              <w:rPr>
                <w:rFonts w:ascii="Times New Roman" w:eastAsia="楷体" w:hAnsi="Times New Roman" w:hint="eastAsia"/>
                <w:sz w:val="24"/>
                <w:szCs w:val="24"/>
              </w:rPr>
              <w:t>投资合伙企业（有限合伙）</w:t>
            </w:r>
            <w:r w:rsidR="005764D3" w:rsidRPr="005764D3">
              <w:rPr>
                <w:rFonts w:ascii="楷体" w:eastAsia="楷体" w:hAnsi="楷体" w:hint="eastAsia"/>
                <w:sz w:val="24"/>
                <w:szCs w:val="24"/>
              </w:rPr>
              <w:t>，ＧＰ为</w:t>
            </w:r>
            <w:r w:rsidR="002105B3">
              <w:rPr>
                <w:rFonts w:ascii="楷体" w:eastAsia="楷体" w:hAnsi="楷体" w:hint="eastAsia"/>
                <w:sz w:val="24"/>
                <w:szCs w:val="24"/>
              </w:rPr>
              <w:t>【</w:t>
            </w:r>
            <w:r w:rsidR="00D71C9D">
              <w:rPr>
                <w:rFonts w:ascii="楷体" w:eastAsia="楷体" w:hAnsi="楷体" w:hint="eastAsia"/>
                <w:sz w:val="24"/>
                <w:szCs w:val="24"/>
              </w:rPr>
              <w:t>方轶群</w:t>
            </w:r>
            <w:r w:rsidR="002105B3">
              <w:rPr>
                <w:rFonts w:ascii="楷体" w:eastAsia="楷体" w:hAnsi="楷体" w:hint="eastAsia"/>
                <w:sz w:val="24"/>
                <w:szCs w:val="24"/>
              </w:rPr>
              <w:t>】</w:t>
            </w:r>
            <w:r w:rsidR="005764D3" w:rsidRPr="005764D3">
              <w:rPr>
                <w:rFonts w:ascii="楷体" w:eastAsia="楷体" w:hAnsi="楷体" w:hint="eastAsia"/>
                <w:sz w:val="24"/>
                <w:szCs w:val="24"/>
              </w:rPr>
              <w:t>，ＬＰ为</w:t>
            </w:r>
            <w:r w:rsidR="002105B3">
              <w:rPr>
                <w:rFonts w:ascii="楷体" w:eastAsia="楷体" w:hAnsi="楷体" w:hint="eastAsia"/>
                <w:sz w:val="24"/>
                <w:szCs w:val="24"/>
              </w:rPr>
              <w:t>【</w:t>
            </w:r>
            <w:r w:rsidR="00D71C9D">
              <w:rPr>
                <w:rFonts w:ascii="楷体" w:eastAsia="楷体" w:hAnsi="楷体" w:hint="eastAsia"/>
                <w:sz w:val="24"/>
                <w:szCs w:val="24"/>
              </w:rPr>
              <w:t>严爱华</w:t>
            </w:r>
            <w:r w:rsidR="002105B3">
              <w:rPr>
                <w:rFonts w:ascii="楷体" w:eastAsia="楷体" w:hAnsi="楷体" w:hint="eastAsia"/>
                <w:sz w:val="24"/>
                <w:szCs w:val="24"/>
              </w:rPr>
              <w:t>】</w:t>
            </w:r>
            <w:r w:rsidR="005764D3" w:rsidRPr="005764D3">
              <w:rPr>
                <w:rFonts w:ascii="楷体" w:eastAsia="楷体" w:hAnsi="楷体" w:hint="eastAsia"/>
                <w:sz w:val="24"/>
                <w:szCs w:val="24"/>
              </w:rPr>
              <w:t>。</w:t>
            </w:r>
          </w:p>
        </w:tc>
      </w:tr>
      <w:tr w:rsidR="002105B3" w:rsidRPr="002105B3" w:rsidTr="0015605A">
        <w:tc>
          <w:tcPr>
            <w:tcW w:w="2268" w:type="dxa"/>
            <w:shd w:val="clear" w:color="auto" w:fill="auto"/>
          </w:tcPr>
          <w:p w:rsidR="002105B3" w:rsidRPr="002105B3" w:rsidRDefault="005764D3" w:rsidP="003501D9">
            <w:pPr>
              <w:spacing w:line="360" w:lineRule="auto"/>
              <w:rPr>
                <w:rFonts w:ascii="楷体" w:eastAsia="楷体" w:hAnsi="楷体"/>
                <w:sz w:val="24"/>
                <w:szCs w:val="24"/>
              </w:rPr>
            </w:pPr>
            <w:r w:rsidRPr="005764D3">
              <w:rPr>
                <w:rFonts w:ascii="楷体" w:eastAsia="楷体" w:hAnsi="楷体"/>
                <w:sz w:val="24"/>
                <w:szCs w:val="24"/>
              </w:rPr>
              <w:t>LP</w:t>
            </w:r>
          </w:p>
        </w:tc>
        <w:tc>
          <w:tcPr>
            <w:tcW w:w="5579" w:type="dxa"/>
            <w:shd w:val="clear" w:color="auto" w:fill="auto"/>
          </w:tcPr>
          <w:p w:rsidR="002105B3" w:rsidRPr="002105B3" w:rsidRDefault="005764D3" w:rsidP="003501D9">
            <w:pPr>
              <w:spacing w:line="360" w:lineRule="auto"/>
              <w:rPr>
                <w:rFonts w:ascii="楷体" w:eastAsia="楷体" w:hAnsi="楷体"/>
                <w:sz w:val="24"/>
                <w:szCs w:val="24"/>
              </w:rPr>
            </w:pPr>
            <w:r w:rsidRPr="005764D3">
              <w:rPr>
                <w:rFonts w:ascii="楷体" w:eastAsia="楷体" w:hAnsi="楷体" w:hint="eastAsia"/>
                <w:sz w:val="24"/>
                <w:szCs w:val="24"/>
              </w:rPr>
              <w:t>有限合伙企业的有限合伙人。</w:t>
            </w:r>
          </w:p>
        </w:tc>
      </w:tr>
      <w:tr w:rsidR="002105B3" w:rsidRPr="002105B3" w:rsidTr="0015605A">
        <w:tc>
          <w:tcPr>
            <w:tcW w:w="2268" w:type="dxa"/>
            <w:shd w:val="clear" w:color="auto" w:fill="auto"/>
          </w:tcPr>
          <w:p w:rsidR="002105B3" w:rsidRPr="002105B3" w:rsidRDefault="005764D3" w:rsidP="003501D9">
            <w:pPr>
              <w:spacing w:line="360" w:lineRule="auto"/>
              <w:rPr>
                <w:rFonts w:ascii="楷体" w:eastAsia="楷体" w:hAnsi="楷体"/>
                <w:sz w:val="24"/>
                <w:szCs w:val="24"/>
              </w:rPr>
            </w:pPr>
            <w:r w:rsidRPr="005764D3">
              <w:rPr>
                <w:rFonts w:ascii="楷体" w:eastAsia="楷体" w:hAnsi="楷体" w:hint="eastAsia"/>
                <w:sz w:val="24"/>
                <w:szCs w:val="24"/>
              </w:rPr>
              <w:t>ＧＰ</w:t>
            </w:r>
          </w:p>
        </w:tc>
        <w:tc>
          <w:tcPr>
            <w:tcW w:w="5579" w:type="dxa"/>
            <w:shd w:val="clear" w:color="auto" w:fill="auto"/>
          </w:tcPr>
          <w:p w:rsidR="002105B3" w:rsidRPr="002105B3" w:rsidRDefault="005764D3" w:rsidP="003501D9">
            <w:pPr>
              <w:spacing w:line="360" w:lineRule="auto"/>
              <w:rPr>
                <w:rFonts w:ascii="楷体" w:eastAsia="楷体" w:hAnsi="楷体"/>
                <w:sz w:val="24"/>
                <w:szCs w:val="24"/>
              </w:rPr>
            </w:pPr>
            <w:r w:rsidRPr="005764D3">
              <w:rPr>
                <w:rFonts w:ascii="楷体" w:eastAsia="楷体" w:hAnsi="楷体" w:hint="eastAsia"/>
                <w:sz w:val="24"/>
                <w:szCs w:val="24"/>
              </w:rPr>
              <w:t>有限合伙企业的普通合伙人。</w:t>
            </w:r>
          </w:p>
        </w:tc>
      </w:tr>
    </w:tbl>
    <w:p w:rsidR="00EC1CC6" w:rsidRDefault="00EC1CC6">
      <w:pPr>
        <w:pStyle w:val="1"/>
        <w:spacing w:line="360" w:lineRule="auto"/>
        <w:ind w:left="1080" w:firstLineChars="0" w:firstLine="0"/>
        <w:rPr>
          <w:rFonts w:ascii="楷体" w:eastAsia="楷体" w:hAnsi="楷体"/>
          <w:b/>
          <w:sz w:val="24"/>
          <w:szCs w:val="24"/>
        </w:rPr>
      </w:pPr>
    </w:p>
    <w:p w:rsidR="00EC1CC6" w:rsidRDefault="005764D3">
      <w:pPr>
        <w:pStyle w:val="1"/>
        <w:widowControl/>
        <w:numPr>
          <w:ilvl w:val="0"/>
          <w:numId w:val="17"/>
        </w:numPr>
        <w:spacing w:line="360" w:lineRule="auto"/>
        <w:ind w:left="425" w:firstLineChars="0" w:hanging="425"/>
        <w:jc w:val="left"/>
        <w:outlineLvl w:val="0"/>
        <w:rPr>
          <w:rFonts w:ascii="楷体" w:eastAsia="楷体" w:hAnsi="楷体"/>
          <w:b/>
          <w:kern w:val="0"/>
          <w:sz w:val="24"/>
          <w:szCs w:val="24"/>
        </w:rPr>
      </w:pPr>
      <w:r w:rsidRPr="005764D3">
        <w:rPr>
          <w:rFonts w:ascii="楷体" w:eastAsia="楷体" w:hAnsi="楷体" w:hint="eastAsia"/>
          <w:b/>
          <w:kern w:val="0"/>
          <w:sz w:val="24"/>
          <w:szCs w:val="24"/>
        </w:rPr>
        <w:t>合格跟投员工</w:t>
      </w:r>
    </w:p>
    <w:p w:rsidR="00EC1CC6" w:rsidRDefault="005764D3">
      <w:pPr>
        <w:pStyle w:val="1"/>
        <w:numPr>
          <w:ilvl w:val="0"/>
          <w:numId w:val="19"/>
        </w:numPr>
        <w:spacing w:line="360" w:lineRule="auto"/>
        <w:ind w:firstLineChars="0"/>
        <w:rPr>
          <w:rFonts w:ascii="楷体" w:eastAsia="楷体" w:hAnsi="楷体"/>
          <w:sz w:val="24"/>
          <w:szCs w:val="24"/>
        </w:rPr>
      </w:pPr>
      <w:r w:rsidRPr="005764D3">
        <w:rPr>
          <w:rFonts w:ascii="楷体" w:eastAsia="楷体" w:hAnsi="楷体" w:hint="eastAsia"/>
          <w:sz w:val="24"/>
          <w:szCs w:val="24"/>
        </w:rPr>
        <w:t>跟投员工应当满足以下全部条件，方有资格参与对投资标的进行投资。属于旭辉集团内正式员工，且</w:t>
      </w:r>
      <w:r w:rsidRPr="005764D3">
        <w:rPr>
          <w:rFonts w:ascii="楷体" w:eastAsia="楷体" w:hAnsi="楷体"/>
          <w:sz w:val="24"/>
          <w:szCs w:val="24"/>
        </w:rPr>
        <w:t>符合</w:t>
      </w:r>
      <w:r w:rsidRPr="005764D3">
        <w:rPr>
          <w:rFonts w:ascii="楷体" w:eastAsia="楷体" w:hAnsi="楷体" w:hint="eastAsia"/>
          <w:sz w:val="24"/>
          <w:szCs w:val="24"/>
        </w:rPr>
        <w:t>旭辉集团、项目公司及关联公司的相</w:t>
      </w:r>
      <w:r w:rsidRPr="005764D3">
        <w:rPr>
          <w:rFonts w:ascii="楷体" w:eastAsia="楷体" w:hAnsi="楷体" w:hint="eastAsia"/>
          <w:sz w:val="24"/>
          <w:szCs w:val="24"/>
        </w:rPr>
        <w:lastRenderedPageBreak/>
        <w:t>关规定；</w:t>
      </w:r>
    </w:p>
    <w:p w:rsidR="00EC1CC6" w:rsidRDefault="005764D3">
      <w:pPr>
        <w:pStyle w:val="1"/>
        <w:numPr>
          <w:ilvl w:val="0"/>
          <w:numId w:val="19"/>
        </w:numPr>
        <w:spacing w:line="360" w:lineRule="auto"/>
        <w:ind w:firstLineChars="0"/>
        <w:rPr>
          <w:rFonts w:ascii="楷体" w:eastAsia="楷体" w:hAnsi="楷体"/>
          <w:sz w:val="24"/>
          <w:szCs w:val="24"/>
        </w:rPr>
      </w:pPr>
      <w:r w:rsidRPr="005764D3">
        <w:rPr>
          <w:rFonts w:ascii="楷体" w:eastAsia="楷体" w:hAnsi="楷体" w:hint="eastAsia"/>
          <w:sz w:val="24"/>
          <w:szCs w:val="24"/>
        </w:rPr>
        <w:t>具有完全民事行为能力和权利能力，符合相关法律、法规规定；</w:t>
      </w:r>
    </w:p>
    <w:p w:rsidR="00EC1CC6" w:rsidRDefault="005764D3">
      <w:pPr>
        <w:pStyle w:val="1"/>
        <w:numPr>
          <w:ilvl w:val="0"/>
          <w:numId w:val="19"/>
        </w:numPr>
        <w:spacing w:line="360" w:lineRule="auto"/>
        <w:ind w:firstLineChars="0"/>
        <w:rPr>
          <w:rFonts w:ascii="楷体" w:eastAsia="楷体" w:hAnsi="楷体"/>
          <w:sz w:val="24"/>
          <w:szCs w:val="24"/>
        </w:rPr>
      </w:pPr>
      <w:r w:rsidRPr="005764D3">
        <w:rPr>
          <w:rFonts w:ascii="楷体" w:eastAsia="楷体" w:hAnsi="楷体" w:hint="eastAsia"/>
          <w:sz w:val="24"/>
          <w:szCs w:val="24"/>
        </w:rPr>
        <w:t>完全理解本文件，同意承担本文件所载明的风险，并自愿签署相应法律文件。</w:t>
      </w:r>
    </w:p>
    <w:p w:rsidR="00EC1CC6" w:rsidRDefault="005764D3" w:rsidP="0015605A">
      <w:pPr>
        <w:pStyle w:val="1"/>
        <w:numPr>
          <w:ilvl w:val="0"/>
          <w:numId w:val="19"/>
        </w:numPr>
        <w:spacing w:line="360" w:lineRule="auto"/>
        <w:ind w:firstLineChars="0"/>
        <w:rPr>
          <w:rFonts w:ascii="楷体" w:eastAsia="楷体" w:hAnsi="楷体"/>
          <w:sz w:val="24"/>
          <w:szCs w:val="24"/>
        </w:rPr>
      </w:pPr>
      <w:r w:rsidRPr="005764D3">
        <w:rPr>
          <w:rFonts w:ascii="楷体" w:eastAsia="楷体" w:hAnsi="楷体" w:hint="eastAsia"/>
          <w:sz w:val="24"/>
          <w:szCs w:val="24"/>
        </w:rPr>
        <w:t>跟投员工投资的资金来源完全合法，且为自有资金；跟投员工当前投资资金并非向不特定对象募集，跟投员工是实际跟投员工，不存在其他人主张跟投员工就该项目投资权益的情形。</w:t>
      </w:r>
    </w:p>
    <w:p w:rsidR="006540F1" w:rsidRPr="00A173E0" w:rsidRDefault="006540F1">
      <w:pPr>
        <w:spacing w:line="360" w:lineRule="auto"/>
        <w:ind w:left="720"/>
        <w:rPr>
          <w:rFonts w:ascii="楷体" w:eastAsia="楷体" w:hAnsi="楷体"/>
          <w:sz w:val="24"/>
          <w:szCs w:val="24"/>
        </w:rPr>
      </w:pPr>
    </w:p>
    <w:p w:rsidR="00EC1CC6" w:rsidRDefault="005764D3">
      <w:pPr>
        <w:pStyle w:val="1"/>
        <w:widowControl/>
        <w:numPr>
          <w:ilvl w:val="0"/>
          <w:numId w:val="17"/>
        </w:numPr>
        <w:spacing w:line="360" w:lineRule="auto"/>
        <w:ind w:left="425" w:firstLineChars="0" w:hanging="425"/>
        <w:jc w:val="left"/>
        <w:outlineLvl w:val="0"/>
        <w:rPr>
          <w:rFonts w:ascii="楷体" w:eastAsia="楷体" w:hAnsi="楷体"/>
          <w:b/>
          <w:kern w:val="0"/>
          <w:sz w:val="24"/>
          <w:szCs w:val="24"/>
        </w:rPr>
      </w:pPr>
      <w:r w:rsidRPr="005764D3">
        <w:rPr>
          <w:rFonts w:ascii="楷体" w:eastAsia="楷体" w:hAnsi="楷体" w:hint="eastAsia"/>
          <w:b/>
          <w:kern w:val="0"/>
          <w:sz w:val="24"/>
          <w:szCs w:val="24"/>
        </w:rPr>
        <w:t>投资标的</w:t>
      </w:r>
    </w:p>
    <w:p w:rsidR="00EC1CC6" w:rsidRDefault="005764D3">
      <w:pPr>
        <w:pStyle w:val="1"/>
        <w:numPr>
          <w:ilvl w:val="0"/>
          <w:numId w:val="20"/>
        </w:numPr>
        <w:spacing w:line="360" w:lineRule="auto"/>
        <w:ind w:firstLineChars="0"/>
        <w:rPr>
          <w:rFonts w:ascii="楷体" w:eastAsia="楷体" w:hAnsi="楷体"/>
          <w:sz w:val="24"/>
          <w:szCs w:val="24"/>
        </w:rPr>
      </w:pPr>
      <w:r w:rsidRPr="005764D3">
        <w:rPr>
          <w:rFonts w:ascii="楷体" w:eastAsia="楷体" w:hAnsi="楷体" w:hint="eastAsia"/>
          <w:sz w:val="24"/>
          <w:szCs w:val="24"/>
        </w:rPr>
        <w:t>投资标的概况</w:t>
      </w:r>
    </w:p>
    <w:p w:rsidR="00EC1CC6" w:rsidRDefault="005764D3">
      <w:pPr>
        <w:pStyle w:val="1"/>
        <w:spacing w:line="360" w:lineRule="auto"/>
        <w:ind w:left="840" w:firstLineChars="0" w:firstLine="0"/>
        <w:rPr>
          <w:rFonts w:ascii="楷体" w:eastAsia="楷体" w:hAnsi="楷体"/>
          <w:sz w:val="24"/>
          <w:szCs w:val="24"/>
        </w:rPr>
      </w:pPr>
      <w:r w:rsidRPr="005764D3">
        <w:rPr>
          <w:rFonts w:ascii="楷体" w:eastAsia="楷体" w:hAnsi="楷体"/>
          <w:sz w:val="24"/>
          <w:szCs w:val="24"/>
        </w:rPr>
        <w:t>项目名称：</w:t>
      </w:r>
      <w:r w:rsidRPr="005764D3">
        <w:rPr>
          <w:rFonts w:ascii="楷体" w:eastAsia="楷体" w:hAnsi="楷体" w:hint="eastAsia"/>
          <w:sz w:val="24"/>
          <w:szCs w:val="24"/>
          <w:u w:val="single"/>
        </w:rPr>
        <w:t>【</w:t>
      </w:r>
      <w:r w:rsidR="00D71C9D" w:rsidRPr="00062ABE">
        <w:rPr>
          <w:rFonts w:ascii="Times New Roman" w:eastAsia="楷体" w:hAnsi="Times New Roman" w:hint="eastAsia"/>
          <w:sz w:val="24"/>
          <w:szCs w:val="24"/>
        </w:rPr>
        <w:t>合肥</w:t>
      </w:r>
      <w:r w:rsidR="00D71C9D">
        <w:rPr>
          <w:rFonts w:ascii="Times New Roman" w:eastAsia="楷体" w:hAnsi="Times New Roman" w:hint="eastAsia"/>
          <w:sz w:val="24"/>
          <w:szCs w:val="24"/>
        </w:rPr>
        <w:t>高新</w:t>
      </w:r>
      <w:r w:rsidR="00D71C9D" w:rsidRPr="00062ABE">
        <w:rPr>
          <w:rFonts w:ascii="Times New Roman" w:eastAsia="楷体" w:hAnsi="Times New Roman" w:hint="eastAsia"/>
          <w:sz w:val="24"/>
          <w:szCs w:val="24"/>
        </w:rPr>
        <w:t>KD4-2</w:t>
      </w:r>
      <w:r w:rsidR="00D71C9D" w:rsidRPr="00062ABE">
        <w:rPr>
          <w:rFonts w:ascii="Times New Roman" w:eastAsia="楷体" w:hAnsi="Times New Roman" w:hint="eastAsia"/>
          <w:sz w:val="24"/>
          <w:szCs w:val="24"/>
        </w:rPr>
        <w:t>地块</w:t>
      </w:r>
      <w:ins w:id="1" w:author="严爱华" w:date="2014-09-01T20:05:00Z">
        <w:r w:rsidR="00D71C9D">
          <w:rPr>
            <w:rFonts w:ascii="Times New Roman" w:eastAsia="楷体" w:hAnsi="Times New Roman" w:hint="eastAsia"/>
            <w:sz w:val="24"/>
            <w:szCs w:val="24"/>
          </w:rPr>
          <w:t>，项目名称未定</w:t>
        </w:r>
      </w:ins>
      <w:r w:rsidRPr="005764D3">
        <w:rPr>
          <w:rFonts w:ascii="楷体" w:eastAsia="楷体" w:hAnsi="楷体" w:hint="eastAsia"/>
          <w:sz w:val="24"/>
          <w:szCs w:val="24"/>
          <w:u w:val="single"/>
        </w:rPr>
        <w:t>】</w:t>
      </w:r>
      <w:r w:rsidRPr="005764D3">
        <w:rPr>
          <w:rFonts w:ascii="楷体" w:eastAsia="楷体" w:hAnsi="楷体"/>
          <w:sz w:val="24"/>
          <w:szCs w:val="24"/>
        </w:rPr>
        <w:t>；</w:t>
      </w:r>
    </w:p>
    <w:p w:rsidR="00EC1CC6" w:rsidRDefault="005764D3" w:rsidP="00D71C9D">
      <w:pPr>
        <w:pStyle w:val="1"/>
        <w:spacing w:line="360" w:lineRule="auto"/>
        <w:ind w:left="840" w:firstLineChars="0" w:firstLine="0"/>
        <w:rPr>
          <w:rFonts w:ascii="楷体" w:eastAsia="楷体" w:hAnsi="楷体"/>
          <w:sz w:val="24"/>
          <w:szCs w:val="24"/>
        </w:rPr>
      </w:pPr>
      <w:r w:rsidRPr="005764D3">
        <w:rPr>
          <w:rFonts w:ascii="楷体" w:eastAsia="楷体" w:hAnsi="楷体"/>
          <w:sz w:val="24"/>
          <w:szCs w:val="24"/>
        </w:rPr>
        <w:t>项目占地面积：</w:t>
      </w:r>
      <w:r w:rsidRPr="00D71C9D">
        <w:rPr>
          <w:rFonts w:ascii="楷体" w:eastAsia="楷体" w:hAnsi="楷体" w:hint="eastAsia"/>
          <w:sz w:val="24"/>
          <w:szCs w:val="24"/>
        </w:rPr>
        <w:t>【</w:t>
      </w:r>
      <w:r w:rsidR="00D71C9D" w:rsidRPr="00D71C9D">
        <w:rPr>
          <w:rFonts w:ascii="楷体" w:eastAsia="楷体" w:hAnsi="楷体"/>
          <w:sz w:val="24"/>
          <w:szCs w:val="24"/>
        </w:rPr>
        <w:t>199206.8</w:t>
      </w:r>
      <w:r w:rsidR="00D71C9D" w:rsidRPr="00D71C9D">
        <w:rPr>
          <w:rFonts w:ascii="楷体" w:eastAsia="楷体" w:hAnsi="楷体" w:hint="eastAsia"/>
          <w:sz w:val="24"/>
          <w:szCs w:val="24"/>
        </w:rPr>
        <w:t>平方米</w:t>
      </w:r>
      <w:r w:rsidRPr="00D71C9D">
        <w:rPr>
          <w:rFonts w:ascii="楷体" w:eastAsia="楷体" w:hAnsi="楷体" w:hint="eastAsia"/>
          <w:sz w:val="24"/>
          <w:szCs w:val="24"/>
        </w:rPr>
        <w:t>】</w:t>
      </w:r>
      <w:r w:rsidRPr="005764D3">
        <w:rPr>
          <w:rFonts w:ascii="楷体" w:eastAsia="楷体" w:hAnsi="楷体" w:hint="eastAsia"/>
          <w:sz w:val="24"/>
          <w:szCs w:val="24"/>
        </w:rPr>
        <w:t>；</w:t>
      </w:r>
    </w:p>
    <w:p w:rsidR="00EC1CC6" w:rsidRDefault="005764D3">
      <w:pPr>
        <w:pStyle w:val="1"/>
        <w:spacing w:line="360" w:lineRule="auto"/>
        <w:ind w:left="420" w:firstLineChars="0"/>
        <w:rPr>
          <w:rFonts w:ascii="楷体" w:eastAsia="楷体" w:hAnsi="楷体"/>
          <w:sz w:val="24"/>
          <w:szCs w:val="24"/>
        </w:rPr>
      </w:pPr>
      <w:r w:rsidRPr="005764D3">
        <w:rPr>
          <w:rFonts w:ascii="楷体" w:eastAsia="楷体" w:hAnsi="楷体"/>
          <w:sz w:val="24"/>
          <w:szCs w:val="24"/>
        </w:rPr>
        <w:t>项目具体位置：</w:t>
      </w:r>
      <w:r w:rsidRPr="005764D3">
        <w:rPr>
          <w:rFonts w:ascii="楷体" w:eastAsia="楷体" w:hAnsi="楷体" w:hint="eastAsia"/>
          <w:sz w:val="24"/>
          <w:szCs w:val="24"/>
          <w:u w:val="single"/>
        </w:rPr>
        <w:t>【</w:t>
      </w:r>
      <w:ins w:id="2" w:author="严爱华" w:date="2014-09-01T19:51:00Z">
        <w:r w:rsidR="00D71C9D">
          <w:rPr>
            <w:rFonts w:ascii="Times New Roman" w:eastAsia="楷体" w:hAnsi="Times New Roman" w:hint="eastAsia"/>
            <w:sz w:val="24"/>
            <w:szCs w:val="24"/>
          </w:rPr>
          <w:t>合肥市政务区习友路</w:t>
        </w:r>
      </w:ins>
      <w:r w:rsidRPr="005764D3">
        <w:rPr>
          <w:rFonts w:ascii="楷体" w:eastAsia="楷体" w:hAnsi="楷体" w:hint="eastAsia"/>
          <w:sz w:val="24"/>
          <w:szCs w:val="24"/>
          <w:u w:val="single"/>
        </w:rPr>
        <w:t>】</w:t>
      </w:r>
      <w:r w:rsidRPr="005764D3">
        <w:rPr>
          <w:rFonts w:ascii="楷体" w:eastAsia="楷体" w:hAnsi="楷体" w:hint="eastAsia"/>
          <w:sz w:val="24"/>
          <w:szCs w:val="24"/>
        </w:rPr>
        <w:t>；</w:t>
      </w:r>
    </w:p>
    <w:p w:rsidR="00EC1CC6" w:rsidRDefault="005764D3">
      <w:pPr>
        <w:pStyle w:val="1"/>
        <w:spacing w:line="360" w:lineRule="auto"/>
        <w:ind w:left="840" w:firstLineChars="0" w:firstLine="0"/>
        <w:rPr>
          <w:rFonts w:ascii="楷体" w:eastAsia="楷体" w:hAnsi="楷体"/>
          <w:b/>
          <w:bCs/>
          <w:sz w:val="24"/>
          <w:szCs w:val="24"/>
        </w:rPr>
      </w:pPr>
      <w:r w:rsidRPr="005764D3">
        <w:rPr>
          <w:rFonts w:ascii="楷体" w:eastAsia="楷体" w:hAnsi="楷体"/>
          <w:sz w:val="24"/>
          <w:szCs w:val="24"/>
        </w:rPr>
        <w:t>项目公司：</w:t>
      </w:r>
      <w:r w:rsidR="00D71C9D" w:rsidRPr="00124285">
        <w:rPr>
          <w:rFonts w:ascii="楷体" w:eastAsia="楷体" w:hAnsi="楷体" w:hint="eastAsia"/>
          <w:sz w:val="24"/>
          <w:szCs w:val="24"/>
        </w:rPr>
        <w:t>【</w:t>
      </w:r>
      <w:r w:rsidR="00124285" w:rsidRPr="00124285">
        <w:rPr>
          <w:rFonts w:ascii="Times New Roman" w:eastAsia="楷体" w:hAnsi="Times New Roman" w:hint="eastAsia"/>
          <w:kern w:val="0"/>
          <w:sz w:val="24"/>
          <w:szCs w:val="24"/>
        </w:rPr>
        <w:t>合肥旭远置业有限公司</w:t>
      </w:r>
      <w:r w:rsidR="00D71C9D" w:rsidRPr="00124285">
        <w:rPr>
          <w:rFonts w:ascii="楷体" w:eastAsia="楷体" w:hAnsi="楷体" w:hint="eastAsia"/>
          <w:sz w:val="24"/>
          <w:szCs w:val="24"/>
        </w:rPr>
        <w:t>】</w:t>
      </w:r>
      <w:r w:rsidRPr="005764D3">
        <w:rPr>
          <w:rFonts w:ascii="楷体" w:eastAsia="楷体" w:hAnsi="楷体" w:hint="eastAsia"/>
          <w:sz w:val="24"/>
          <w:szCs w:val="24"/>
        </w:rPr>
        <w:t>，对本项目享有建设用地使用权及开发权，项目公司当前的股权结构为：【</w:t>
      </w:r>
      <w:ins w:id="3" w:author="严爱华" w:date="2014-09-01T20:11:00Z">
        <w:r w:rsidR="00D71C9D">
          <w:rPr>
            <w:rFonts w:ascii="Times New Roman" w:eastAsia="楷体" w:hAnsi="Times New Roman" w:hint="eastAsia"/>
            <w:sz w:val="24"/>
            <w:szCs w:val="24"/>
          </w:rPr>
          <w:t>旭辉集团</w:t>
        </w:r>
        <w:r w:rsidR="00D71C9D">
          <w:rPr>
            <w:rFonts w:ascii="Times New Roman" w:eastAsia="楷体" w:hAnsi="Times New Roman" w:hint="eastAsia"/>
            <w:sz w:val="24"/>
            <w:szCs w:val="24"/>
          </w:rPr>
          <w:t>100%</w:t>
        </w:r>
        <w:r w:rsidR="00D71C9D">
          <w:rPr>
            <w:rFonts w:ascii="Times New Roman" w:eastAsia="楷体" w:hAnsi="Times New Roman" w:hint="eastAsia"/>
            <w:sz w:val="24"/>
            <w:szCs w:val="24"/>
          </w:rPr>
          <w:t>持股</w:t>
        </w:r>
      </w:ins>
      <w:r w:rsidRPr="005764D3">
        <w:rPr>
          <w:rFonts w:ascii="楷体" w:eastAsia="楷体" w:hAnsi="楷体" w:hint="eastAsia"/>
          <w:sz w:val="24"/>
          <w:szCs w:val="24"/>
        </w:rPr>
        <w:t>】</w:t>
      </w:r>
      <w:r w:rsidRPr="005764D3">
        <w:rPr>
          <w:rFonts w:ascii="楷体" w:eastAsia="楷体" w:hAnsi="楷体"/>
          <w:sz w:val="24"/>
          <w:szCs w:val="24"/>
        </w:rPr>
        <w:t>。</w:t>
      </w:r>
      <w:r w:rsidRPr="005764D3">
        <w:rPr>
          <w:rFonts w:ascii="楷体" w:eastAsia="楷体" w:hAnsi="楷体"/>
          <w:b/>
          <w:bCs/>
          <w:sz w:val="24"/>
          <w:szCs w:val="24"/>
        </w:rPr>
        <w:t xml:space="preserve"> </w:t>
      </w:r>
    </w:p>
    <w:p w:rsidR="00EC1CC6" w:rsidRDefault="005764D3">
      <w:pPr>
        <w:pStyle w:val="1"/>
        <w:numPr>
          <w:ilvl w:val="0"/>
          <w:numId w:val="20"/>
        </w:numPr>
        <w:spacing w:line="360" w:lineRule="auto"/>
        <w:ind w:firstLineChars="0"/>
        <w:rPr>
          <w:rFonts w:ascii="楷体" w:eastAsia="楷体" w:hAnsi="楷体"/>
          <w:sz w:val="24"/>
          <w:szCs w:val="24"/>
        </w:rPr>
      </w:pPr>
      <w:r w:rsidRPr="005764D3">
        <w:rPr>
          <w:rFonts w:ascii="楷体" w:eastAsia="楷体" w:hAnsi="楷体" w:hint="eastAsia"/>
          <w:sz w:val="24"/>
          <w:szCs w:val="24"/>
        </w:rPr>
        <w:t>上述项目公司股权结构，后期可能会发生变化。</w:t>
      </w:r>
    </w:p>
    <w:p w:rsidR="007976DA" w:rsidRPr="00A173E0" w:rsidRDefault="007976DA">
      <w:pPr>
        <w:pStyle w:val="1"/>
        <w:spacing w:line="360" w:lineRule="auto"/>
        <w:ind w:firstLineChars="0"/>
        <w:rPr>
          <w:rFonts w:ascii="楷体" w:eastAsia="楷体" w:hAnsi="楷体"/>
          <w:sz w:val="24"/>
          <w:szCs w:val="24"/>
        </w:rPr>
      </w:pPr>
    </w:p>
    <w:p w:rsidR="00EC1CC6" w:rsidRDefault="005764D3">
      <w:pPr>
        <w:pStyle w:val="1"/>
        <w:widowControl/>
        <w:numPr>
          <w:ilvl w:val="0"/>
          <w:numId w:val="17"/>
        </w:numPr>
        <w:spacing w:line="360" w:lineRule="auto"/>
        <w:ind w:left="425" w:firstLineChars="0" w:hanging="425"/>
        <w:jc w:val="left"/>
        <w:outlineLvl w:val="0"/>
        <w:rPr>
          <w:rFonts w:ascii="楷体" w:eastAsia="楷体" w:hAnsi="楷体"/>
          <w:b/>
          <w:kern w:val="0"/>
          <w:sz w:val="24"/>
          <w:szCs w:val="24"/>
        </w:rPr>
      </w:pPr>
      <w:bookmarkStart w:id="4" w:name="_GoBack"/>
      <w:bookmarkEnd w:id="4"/>
      <w:r w:rsidRPr="005764D3">
        <w:rPr>
          <w:rFonts w:ascii="楷体" w:eastAsia="楷体" w:hAnsi="楷体" w:hint="eastAsia"/>
          <w:b/>
          <w:kern w:val="0"/>
          <w:sz w:val="24"/>
          <w:szCs w:val="24"/>
        </w:rPr>
        <w:t>投资方式</w:t>
      </w:r>
    </w:p>
    <w:p w:rsidR="00EC1CC6" w:rsidRDefault="005764D3">
      <w:pPr>
        <w:pStyle w:val="1"/>
        <w:numPr>
          <w:ilvl w:val="0"/>
          <w:numId w:val="21"/>
        </w:numPr>
        <w:spacing w:line="360" w:lineRule="auto"/>
        <w:ind w:firstLineChars="0"/>
        <w:rPr>
          <w:rFonts w:ascii="楷体" w:eastAsia="楷体" w:hAnsi="楷体"/>
          <w:sz w:val="24"/>
          <w:szCs w:val="24"/>
        </w:rPr>
      </w:pPr>
      <w:r w:rsidRPr="005764D3">
        <w:rPr>
          <w:rFonts w:ascii="楷体" w:eastAsia="楷体" w:hAnsi="楷体" w:hint="eastAsia"/>
          <w:sz w:val="24"/>
          <w:szCs w:val="24"/>
        </w:rPr>
        <w:t>本企业是有限合伙企业，</w:t>
      </w:r>
      <w:r w:rsidRPr="005764D3">
        <w:rPr>
          <w:rFonts w:ascii="楷体" w:eastAsia="楷体" w:hAnsi="楷体"/>
          <w:sz w:val="24"/>
          <w:szCs w:val="24"/>
        </w:rPr>
        <w:t>GP为</w:t>
      </w:r>
      <w:r w:rsidRPr="005764D3">
        <w:rPr>
          <w:rFonts w:ascii="楷体" w:eastAsia="楷体" w:hAnsi="楷体" w:hint="eastAsia"/>
          <w:sz w:val="24"/>
          <w:szCs w:val="24"/>
        </w:rPr>
        <w:t>【</w:t>
      </w:r>
      <w:r w:rsidR="00D71C9D">
        <w:rPr>
          <w:rFonts w:ascii="楷体" w:eastAsia="楷体" w:hAnsi="楷体" w:hint="eastAsia"/>
          <w:sz w:val="24"/>
          <w:szCs w:val="24"/>
        </w:rPr>
        <w:t>方轶群</w:t>
      </w:r>
      <w:r w:rsidRPr="005764D3">
        <w:rPr>
          <w:rFonts w:ascii="楷体" w:eastAsia="楷体" w:hAnsi="楷体" w:hint="eastAsia"/>
          <w:sz w:val="24"/>
          <w:szCs w:val="24"/>
        </w:rPr>
        <w:t>】，</w:t>
      </w:r>
      <w:r w:rsidRPr="005764D3">
        <w:rPr>
          <w:rFonts w:ascii="楷体" w:eastAsia="楷体" w:hAnsi="楷体"/>
          <w:sz w:val="24"/>
          <w:szCs w:val="24"/>
        </w:rPr>
        <w:t>LP为</w:t>
      </w:r>
      <w:r w:rsidRPr="005764D3">
        <w:rPr>
          <w:rFonts w:ascii="楷体" w:eastAsia="楷体" w:hAnsi="楷体" w:hint="eastAsia"/>
          <w:sz w:val="24"/>
          <w:szCs w:val="24"/>
        </w:rPr>
        <w:t>【</w:t>
      </w:r>
      <w:r w:rsidR="00D71C9D">
        <w:rPr>
          <w:rFonts w:ascii="楷体" w:eastAsia="楷体" w:hAnsi="楷体" w:hint="eastAsia"/>
          <w:sz w:val="24"/>
          <w:szCs w:val="24"/>
        </w:rPr>
        <w:t>严爱华</w:t>
      </w:r>
      <w:r w:rsidRPr="005764D3">
        <w:rPr>
          <w:rFonts w:ascii="楷体" w:eastAsia="楷体" w:hAnsi="楷体" w:hint="eastAsia"/>
          <w:sz w:val="24"/>
          <w:szCs w:val="24"/>
        </w:rPr>
        <w:t>】；【</w:t>
      </w:r>
      <w:r w:rsidR="00AD7C41">
        <w:rPr>
          <w:rFonts w:ascii="Times New Roman" w:eastAsia="楷体" w:hAnsi="Times New Roman" w:hint="eastAsia"/>
          <w:kern w:val="0"/>
          <w:sz w:val="24"/>
          <w:szCs w:val="24"/>
        </w:rPr>
        <w:t>合肥</w:t>
      </w:r>
      <w:r w:rsidR="00E2779B">
        <w:rPr>
          <w:rFonts w:ascii="Times New Roman" w:eastAsia="楷体" w:hAnsi="Times New Roman" w:hint="eastAsia"/>
          <w:kern w:val="0"/>
          <w:sz w:val="24"/>
          <w:szCs w:val="24"/>
        </w:rPr>
        <w:t>旭轶</w:t>
      </w:r>
      <w:r w:rsidR="00AD7C41">
        <w:rPr>
          <w:rFonts w:ascii="Times New Roman" w:eastAsia="楷体" w:hAnsi="Times New Roman" w:hint="eastAsia"/>
          <w:kern w:val="0"/>
          <w:sz w:val="24"/>
          <w:szCs w:val="24"/>
        </w:rPr>
        <w:t>投资合伙企业（有限合伙）</w:t>
      </w:r>
      <w:r w:rsidRPr="005764D3">
        <w:rPr>
          <w:rFonts w:ascii="楷体" w:eastAsia="楷体" w:hAnsi="楷体" w:hint="eastAsia"/>
          <w:sz w:val="24"/>
          <w:szCs w:val="24"/>
        </w:rPr>
        <w:t>】【</w:t>
      </w:r>
      <w:r w:rsidRPr="005764D3">
        <w:rPr>
          <w:rFonts w:ascii="楷体" w:eastAsia="楷体" w:hAnsi="楷体" w:hint="eastAsia"/>
          <w:color w:val="FF0000"/>
          <w:sz w:val="24"/>
          <w:szCs w:val="24"/>
        </w:rPr>
        <w:t>此处填入有限合伙企业Ａ名称】</w:t>
      </w:r>
      <w:r w:rsidR="00124285" w:rsidRPr="00124285">
        <w:rPr>
          <w:rFonts w:ascii="楷体" w:eastAsia="楷体" w:hAnsi="楷体" w:hint="eastAsia"/>
          <w:sz w:val="24"/>
          <w:szCs w:val="24"/>
        </w:rPr>
        <w:t>（以下简称“合伙企业Ａ”）</w:t>
      </w:r>
      <w:r w:rsidRPr="005764D3">
        <w:rPr>
          <w:rFonts w:ascii="楷体" w:eastAsia="楷体" w:hAnsi="楷体" w:hint="eastAsia"/>
          <w:sz w:val="24"/>
          <w:szCs w:val="24"/>
        </w:rPr>
        <w:t>已成立，其ＧＰ为【</w:t>
      </w:r>
      <w:r w:rsidR="00AD7C41">
        <w:rPr>
          <w:rFonts w:ascii="Times New Roman" w:eastAsia="楷体" w:hAnsi="Times New Roman" w:hint="eastAsia"/>
          <w:kern w:val="0"/>
          <w:sz w:val="24"/>
          <w:szCs w:val="24"/>
        </w:rPr>
        <w:t>合肥旭皖置业有限公司</w:t>
      </w:r>
      <w:r w:rsidRPr="005764D3">
        <w:rPr>
          <w:rFonts w:ascii="楷体" w:eastAsia="楷体" w:hAnsi="楷体" w:hint="eastAsia"/>
          <w:sz w:val="24"/>
          <w:szCs w:val="24"/>
        </w:rPr>
        <w:t>】，ＬＰ为【</w:t>
      </w:r>
      <w:r w:rsidR="00AD7C41">
        <w:rPr>
          <w:rFonts w:ascii="Times New Roman" w:eastAsia="楷体" w:hAnsi="Times New Roman" w:hint="eastAsia"/>
          <w:kern w:val="0"/>
          <w:sz w:val="24"/>
          <w:szCs w:val="24"/>
        </w:rPr>
        <w:t>合肥</w:t>
      </w:r>
      <w:r w:rsidR="00E2779B">
        <w:rPr>
          <w:rFonts w:ascii="Times New Roman" w:eastAsia="楷体" w:hAnsi="Times New Roman" w:hint="eastAsia"/>
          <w:kern w:val="0"/>
          <w:sz w:val="24"/>
          <w:szCs w:val="24"/>
        </w:rPr>
        <w:t>旭轶</w:t>
      </w:r>
      <w:r w:rsidR="00AD7C41">
        <w:rPr>
          <w:rFonts w:ascii="Times New Roman" w:eastAsia="楷体" w:hAnsi="Times New Roman" w:hint="eastAsia"/>
          <w:kern w:val="0"/>
          <w:sz w:val="24"/>
          <w:szCs w:val="24"/>
        </w:rPr>
        <w:t>投资合伙企业（有限合伙）</w:t>
      </w:r>
      <w:r w:rsidRPr="005764D3">
        <w:rPr>
          <w:rFonts w:ascii="楷体" w:eastAsia="楷体" w:hAnsi="楷体" w:hint="eastAsia"/>
          <w:sz w:val="24"/>
          <w:szCs w:val="24"/>
        </w:rPr>
        <w:t>】，本企业拟以跟投员工的委托投资款项之集合资金作为出资，加入合伙企业Ａ成为其ＬＰ之一，并指定合伙企业Ａ以自己名义将上述集合资金对项目公司进行股权投资（包括直接股权投资和间接股权投资）或其他类似股权性质的投资。</w:t>
      </w:r>
    </w:p>
    <w:p w:rsidR="00EC1CC6" w:rsidRDefault="005764D3">
      <w:pPr>
        <w:pStyle w:val="1"/>
        <w:numPr>
          <w:ilvl w:val="0"/>
          <w:numId w:val="21"/>
        </w:numPr>
        <w:spacing w:line="360" w:lineRule="auto"/>
        <w:ind w:firstLineChars="0"/>
        <w:rPr>
          <w:rFonts w:ascii="楷体" w:eastAsia="楷体" w:hAnsi="楷体"/>
          <w:sz w:val="24"/>
          <w:szCs w:val="24"/>
        </w:rPr>
      </w:pPr>
      <w:r w:rsidRPr="005764D3">
        <w:rPr>
          <w:rFonts w:ascii="楷体" w:eastAsia="楷体" w:hAnsi="楷体" w:hint="eastAsia"/>
          <w:sz w:val="24"/>
          <w:szCs w:val="24"/>
        </w:rPr>
        <w:t>关于具体合作方式，本企业及合伙企业</w:t>
      </w:r>
      <w:r w:rsidRPr="005764D3">
        <w:rPr>
          <w:rFonts w:ascii="楷体" w:eastAsia="楷体" w:hAnsi="楷体"/>
          <w:sz w:val="24"/>
          <w:szCs w:val="24"/>
        </w:rPr>
        <w:t>A均</w:t>
      </w:r>
      <w:r w:rsidRPr="005764D3">
        <w:rPr>
          <w:rFonts w:ascii="楷体" w:eastAsia="楷体" w:hAnsi="楷体" w:hint="eastAsia"/>
          <w:sz w:val="24"/>
          <w:szCs w:val="24"/>
        </w:rPr>
        <w:t>有权根据实际情况进行调整。</w:t>
      </w:r>
    </w:p>
    <w:p w:rsidR="007976DA" w:rsidRPr="00A173E0" w:rsidRDefault="007976DA">
      <w:pPr>
        <w:pStyle w:val="ad"/>
        <w:kinsoku w:val="0"/>
        <w:overflowPunct w:val="0"/>
        <w:spacing w:before="0" w:beforeAutospacing="0" w:after="0" w:afterAutospacing="0" w:line="360" w:lineRule="auto"/>
        <w:textAlignment w:val="baseline"/>
        <w:rPr>
          <w:rFonts w:ascii="楷体" w:eastAsia="楷体" w:hAnsi="楷体"/>
          <w:b/>
          <w:u w:val="single"/>
        </w:rPr>
      </w:pPr>
    </w:p>
    <w:p w:rsidR="00EC1CC6" w:rsidRDefault="005764D3">
      <w:pPr>
        <w:pStyle w:val="1"/>
        <w:widowControl/>
        <w:numPr>
          <w:ilvl w:val="0"/>
          <w:numId w:val="17"/>
        </w:numPr>
        <w:spacing w:line="360" w:lineRule="auto"/>
        <w:ind w:left="425" w:firstLineChars="0" w:hanging="425"/>
        <w:jc w:val="left"/>
        <w:outlineLvl w:val="0"/>
        <w:rPr>
          <w:rFonts w:ascii="楷体" w:eastAsia="楷体" w:hAnsi="楷体"/>
          <w:b/>
          <w:sz w:val="24"/>
          <w:szCs w:val="24"/>
        </w:rPr>
      </w:pPr>
      <w:r w:rsidRPr="005764D3">
        <w:rPr>
          <w:rFonts w:ascii="楷体" w:eastAsia="楷体" w:hAnsi="楷体" w:hint="eastAsia"/>
          <w:b/>
          <w:kern w:val="0"/>
          <w:sz w:val="24"/>
          <w:szCs w:val="24"/>
        </w:rPr>
        <w:t>投资性质及风险</w:t>
      </w:r>
    </w:p>
    <w:p w:rsidR="00EC1CC6" w:rsidRDefault="005764D3" w:rsidP="00D71C9D">
      <w:pPr>
        <w:pStyle w:val="1"/>
        <w:numPr>
          <w:ilvl w:val="0"/>
          <w:numId w:val="23"/>
        </w:numPr>
        <w:spacing w:line="360" w:lineRule="auto"/>
        <w:ind w:left="567" w:firstLineChars="0" w:firstLine="284"/>
        <w:rPr>
          <w:rFonts w:ascii="楷体" w:eastAsia="楷体" w:hAnsi="楷体"/>
          <w:b/>
          <w:sz w:val="24"/>
          <w:szCs w:val="24"/>
          <w:u w:val="single"/>
        </w:rPr>
      </w:pPr>
      <w:r w:rsidRPr="005764D3">
        <w:rPr>
          <w:rFonts w:ascii="楷体" w:eastAsia="楷体" w:hAnsi="楷体" w:hint="eastAsia"/>
          <w:b/>
          <w:sz w:val="24"/>
          <w:szCs w:val="24"/>
          <w:u w:val="single"/>
        </w:rPr>
        <w:t>本企业通过对项目公司进行间接投资，间接享有项目公司的股权收</w:t>
      </w:r>
      <w:r w:rsidRPr="005764D3">
        <w:rPr>
          <w:rFonts w:ascii="楷体" w:eastAsia="楷体" w:hAnsi="楷体" w:hint="eastAsia"/>
          <w:b/>
          <w:sz w:val="24"/>
          <w:szCs w:val="24"/>
          <w:u w:val="single"/>
        </w:rPr>
        <w:lastRenderedPageBreak/>
        <w:t>益，与项目公司的其他股东共同投资、共担风险、共享利润；本企业所获得的投资所得，在扣除管理费用后，将按照与跟投员工的约定分配给跟投员工。</w:t>
      </w:r>
    </w:p>
    <w:p w:rsidR="00EC1CC6" w:rsidRDefault="005764D3" w:rsidP="00D71C9D">
      <w:pPr>
        <w:pStyle w:val="1"/>
        <w:numPr>
          <w:ilvl w:val="0"/>
          <w:numId w:val="23"/>
        </w:numPr>
        <w:spacing w:line="360" w:lineRule="auto"/>
        <w:ind w:left="567" w:firstLineChars="0" w:firstLine="284"/>
        <w:rPr>
          <w:rFonts w:ascii="楷体" w:eastAsia="楷体" w:hAnsi="楷体"/>
          <w:sz w:val="24"/>
          <w:szCs w:val="24"/>
        </w:rPr>
      </w:pPr>
      <w:r w:rsidRPr="005764D3">
        <w:rPr>
          <w:rFonts w:ascii="楷体" w:eastAsia="楷体" w:hAnsi="楷体" w:hint="eastAsia"/>
          <w:sz w:val="24"/>
          <w:szCs w:val="24"/>
        </w:rPr>
        <w:t>上述投资，存在以下风险，特别提示跟投员工仔细阅读：</w:t>
      </w:r>
    </w:p>
    <w:p w:rsidR="00EC1CC6" w:rsidRDefault="005764D3" w:rsidP="001D3F1A">
      <w:pPr>
        <w:pStyle w:val="ac"/>
        <w:widowControl/>
        <w:numPr>
          <w:ilvl w:val="0"/>
          <w:numId w:val="12"/>
        </w:numPr>
        <w:spacing w:before="156" w:line="360" w:lineRule="auto"/>
        <w:ind w:firstLineChars="0"/>
        <w:rPr>
          <w:rFonts w:ascii="楷体" w:eastAsia="楷体" w:hAnsi="楷体" w:cs="Arial"/>
          <w:b/>
          <w:sz w:val="24"/>
          <w:szCs w:val="24"/>
        </w:rPr>
      </w:pPr>
      <w:r w:rsidRPr="005764D3">
        <w:rPr>
          <w:rFonts w:ascii="楷体" w:eastAsia="楷体" w:hAnsi="楷体" w:hint="eastAsia"/>
          <w:b/>
          <w:sz w:val="24"/>
          <w:szCs w:val="24"/>
        </w:rPr>
        <w:t>投资风险</w:t>
      </w:r>
    </w:p>
    <w:p w:rsidR="00EC1CC6" w:rsidRDefault="005764D3" w:rsidP="0015605A">
      <w:pPr>
        <w:pStyle w:val="ac"/>
        <w:spacing w:before="156" w:line="360" w:lineRule="auto"/>
        <w:ind w:left="420" w:firstLineChars="0" w:firstLine="0"/>
        <w:rPr>
          <w:rFonts w:ascii="楷体" w:eastAsia="楷体" w:hAnsi="楷体" w:cs="Arial"/>
          <w:sz w:val="24"/>
          <w:szCs w:val="24"/>
        </w:rPr>
      </w:pPr>
      <w:r w:rsidRPr="005764D3">
        <w:rPr>
          <w:rFonts w:ascii="楷体" w:eastAsia="楷体" w:hAnsi="楷体" w:cs="Arial" w:hint="eastAsia"/>
          <w:sz w:val="24"/>
          <w:szCs w:val="24"/>
        </w:rPr>
        <w:t>（1）</w:t>
      </w:r>
      <w:r w:rsidRPr="005764D3">
        <w:rPr>
          <w:rFonts w:ascii="楷体" w:eastAsia="楷体" w:hAnsi="楷体" w:hint="eastAsia"/>
          <w:sz w:val="24"/>
          <w:szCs w:val="24"/>
        </w:rPr>
        <w:t>投资项目属于长期投资，且属于股权投资而非债权投资，需与其他跟投员工共担风险，且无确定的投资回报；</w:t>
      </w:r>
    </w:p>
    <w:p w:rsidR="00EC1CC6" w:rsidRDefault="005764D3" w:rsidP="001D3F1A">
      <w:pPr>
        <w:pStyle w:val="ac"/>
        <w:spacing w:before="156" w:line="360" w:lineRule="auto"/>
        <w:ind w:firstLineChars="0" w:firstLine="480"/>
        <w:rPr>
          <w:rFonts w:ascii="楷体" w:eastAsia="楷体" w:hAnsi="楷体" w:cs="Arial"/>
          <w:sz w:val="24"/>
          <w:szCs w:val="24"/>
        </w:rPr>
      </w:pPr>
      <w:r w:rsidRPr="005764D3">
        <w:rPr>
          <w:rFonts w:ascii="楷体" w:eastAsia="楷体" w:hAnsi="楷体" w:cs="Arial" w:hint="eastAsia"/>
          <w:sz w:val="24"/>
          <w:szCs w:val="24"/>
        </w:rPr>
        <w:t>（2）</w:t>
      </w:r>
      <w:r w:rsidRPr="005764D3">
        <w:rPr>
          <w:rFonts w:ascii="楷体" w:eastAsia="楷体" w:hAnsi="楷体" w:hint="eastAsia"/>
          <w:sz w:val="24"/>
          <w:szCs w:val="24"/>
        </w:rPr>
        <w:t>跟投员工短期内可能仅可获得少量甚至没有现金回流；</w:t>
      </w:r>
    </w:p>
    <w:p w:rsidR="00EC1CC6" w:rsidRDefault="005764D3" w:rsidP="0015605A">
      <w:pPr>
        <w:pStyle w:val="ac"/>
        <w:spacing w:before="156" w:line="360" w:lineRule="auto"/>
        <w:ind w:left="420" w:firstLineChars="0" w:firstLine="0"/>
        <w:rPr>
          <w:rFonts w:ascii="楷体" w:eastAsia="楷体" w:hAnsi="楷体" w:cs="Arial"/>
          <w:sz w:val="24"/>
          <w:szCs w:val="24"/>
        </w:rPr>
      </w:pPr>
      <w:r w:rsidRPr="005764D3">
        <w:rPr>
          <w:rFonts w:ascii="楷体" w:eastAsia="楷体" w:hAnsi="楷体" w:cs="Arial" w:hint="eastAsia"/>
          <w:sz w:val="24"/>
          <w:szCs w:val="24"/>
        </w:rPr>
        <w:t>（3）</w:t>
      </w:r>
      <w:r w:rsidRPr="005764D3">
        <w:rPr>
          <w:rFonts w:ascii="楷体" w:eastAsia="楷体" w:hAnsi="楷体" w:hint="eastAsia"/>
          <w:sz w:val="24"/>
          <w:szCs w:val="24"/>
        </w:rPr>
        <w:t>同一操盘公司、</w:t>
      </w:r>
      <w:r w:rsidRPr="005764D3">
        <w:rPr>
          <w:rFonts w:ascii="楷体" w:eastAsia="楷体" w:hAnsi="楷体" w:cs="Arial" w:hint="eastAsia"/>
          <w:sz w:val="24"/>
          <w:szCs w:val="24"/>
        </w:rPr>
        <w:t>团队</w:t>
      </w:r>
      <w:r w:rsidRPr="005764D3">
        <w:rPr>
          <w:rFonts w:ascii="楷体" w:eastAsia="楷体" w:hAnsi="楷体" w:hint="eastAsia"/>
          <w:sz w:val="24"/>
          <w:szCs w:val="24"/>
        </w:rPr>
        <w:t>此前项目的操盘水平无法对本次投资项目的经营结果做出保证。</w:t>
      </w:r>
    </w:p>
    <w:p w:rsidR="00EC1CC6" w:rsidRDefault="005764D3" w:rsidP="001D3F1A">
      <w:pPr>
        <w:pStyle w:val="ac"/>
        <w:widowControl/>
        <w:numPr>
          <w:ilvl w:val="0"/>
          <w:numId w:val="12"/>
        </w:numPr>
        <w:spacing w:before="156" w:line="360" w:lineRule="auto"/>
        <w:ind w:firstLineChars="0"/>
        <w:rPr>
          <w:rFonts w:ascii="楷体" w:eastAsia="楷体" w:hAnsi="楷体" w:cs="Arial"/>
          <w:b/>
          <w:sz w:val="24"/>
          <w:szCs w:val="24"/>
        </w:rPr>
      </w:pPr>
      <w:r w:rsidRPr="005764D3">
        <w:rPr>
          <w:rFonts w:ascii="楷体" w:eastAsia="楷体" w:hAnsi="楷体" w:hint="eastAsia"/>
          <w:b/>
          <w:sz w:val="24"/>
          <w:szCs w:val="24"/>
        </w:rPr>
        <w:t>项目经营风险</w:t>
      </w:r>
    </w:p>
    <w:p w:rsidR="00EC1CC6" w:rsidRDefault="005764D3" w:rsidP="001D3F1A">
      <w:pPr>
        <w:pStyle w:val="ac"/>
        <w:spacing w:before="156" w:line="360" w:lineRule="auto"/>
        <w:ind w:left="420" w:firstLineChars="0" w:firstLine="0"/>
        <w:rPr>
          <w:rFonts w:ascii="楷体" w:eastAsia="楷体" w:hAnsi="楷体" w:cs="Arial"/>
          <w:sz w:val="24"/>
          <w:szCs w:val="24"/>
        </w:rPr>
      </w:pPr>
      <w:r w:rsidRPr="005764D3">
        <w:rPr>
          <w:rFonts w:ascii="楷体" w:eastAsia="楷体" w:hAnsi="楷体" w:hint="eastAsia"/>
          <w:sz w:val="24"/>
          <w:szCs w:val="24"/>
        </w:rPr>
        <w:t>（</w:t>
      </w:r>
      <w:r w:rsidRPr="005764D3">
        <w:rPr>
          <w:rFonts w:ascii="楷体" w:eastAsia="楷体" w:hAnsi="楷体"/>
          <w:sz w:val="24"/>
          <w:szCs w:val="24"/>
        </w:rPr>
        <w:t>1</w:t>
      </w:r>
      <w:r w:rsidRPr="005764D3">
        <w:rPr>
          <w:rFonts w:ascii="楷体" w:eastAsia="楷体" w:hAnsi="楷体" w:hint="eastAsia"/>
          <w:sz w:val="24"/>
          <w:szCs w:val="24"/>
        </w:rPr>
        <w:t>）地产行业的波动性：房地产行业有明显的周期性特征，投资项目的经营结果将在一定程度上受到房地产行业周期性波动的影响。</w:t>
      </w:r>
    </w:p>
    <w:p w:rsidR="00EC1CC6" w:rsidRDefault="005764D3" w:rsidP="001D3F1A">
      <w:pPr>
        <w:pStyle w:val="ac"/>
        <w:spacing w:before="156" w:line="360" w:lineRule="auto"/>
        <w:ind w:left="420" w:firstLineChars="0" w:firstLine="0"/>
        <w:rPr>
          <w:rFonts w:ascii="楷体" w:eastAsia="楷体" w:hAnsi="楷体" w:cs="Arial"/>
          <w:sz w:val="24"/>
          <w:szCs w:val="24"/>
        </w:rPr>
      </w:pPr>
      <w:r w:rsidRPr="005764D3">
        <w:rPr>
          <w:rFonts w:ascii="楷体" w:eastAsia="楷体" w:hAnsi="楷体" w:cs="Arial" w:hint="eastAsia"/>
          <w:sz w:val="24"/>
          <w:szCs w:val="24"/>
        </w:rPr>
        <w:t>（2）</w:t>
      </w:r>
      <w:r w:rsidRPr="005764D3">
        <w:rPr>
          <w:rFonts w:ascii="楷体" w:eastAsia="楷体" w:hAnsi="楷体" w:hint="eastAsia"/>
          <w:sz w:val="24"/>
          <w:szCs w:val="24"/>
        </w:rPr>
        <w:t>市场的竞争性：操盘团队面临来自其他开发商的竞争，投资项目的经营结果可能会在一定程度上受到竞争因素的影响。</w:t>
      </w:r>
    </w:p>
    <w:p w:rsidR="00EC1CC6" w:rsidRDefault="005764D3" w:rsidP="001D3F1A">
      <w:pPr>
        <w:pStyle w:val="ac"/>
        <w:spacing w:before="156" w:line="360" w:lineRule="auto"/>
        <w:ind w:left="420" w:firstLineChars="0" w:firstLine="0"/>
        <w:rPr>
          <w:rFonts w:ascii="楷体" w:eastAsia="楷体" w:hAnsi="楷体" w:cs="Arial"/>
          <w:sz w:val="24"/>
          <w:szCs w:val="24"/>
        </w:rPr>
      </w:pPr>
      <w:r w:rsidRPr="005764D3">
        <w:rPr>
          <w:rFonts w:ascii="楷体" w:eastAsia="楷体" w:hAnsi="楷体" w:cs="Arial" w:hint="eastAsia"/>
          <w:sz w:val="24"/>
          <w:szCs w:val="24"/>
        </w:rPr>
        <w:t>（3）</w:t>
      </w:r>
      <w:r w:rsidRPr="005764D3">
        <w:rPr>
          <w:rFonts w:ascii="楷体" w:eastAsia="楷体" w:hAnsi="楷体" w:hint="eastAsia"/>
          <w:sz w:val="24"/>
          <w:szCs w:val="24"/>
        </w:rPr>
        <w:t>无权控制或参与</w:t>
      </w:r>
      <w:r w:rsidRPr="005764D3">
        <w:rPr>
          <w:rFonts w:ascii="楷体" w:eastAsia="楷体" w:hAnsi="楷体" w:cs="Arial" w:hint="eastAsia"/>
          <w:sz w:val="24"/>
          <w:szCs w:val="24"/>
        </w:rPr>
        <w:t>项目</w:t>
      </w:r>
      <w:r w:rsidRPr="005764D3">
        <w:rPr>
          <w:rFonts w:ascii="楷体" w:eastAsia="楷体" w:hAnsi="楷体" w:hint="eastAsia"/>
          <w:sz w:val="24"/>
          <w:szCs w:val="24"/>
        </w:rPr>
        <w:t>运营：跟投员工并非项目公司的直接股东或跟投员工，作为间接跟投员工，无权控制或参与项目的日常运营，跟投员工必须完全依赖受托跟投员工（或有限合伙企业</w:t>
      </w:r>
      <w:r w:rsidRPr="005764D3">
        <w:rPr>
          <w:rFonts w:ascii="楷体" w:eastAsia="楷体" w:hAnsi="楷体"/>
          <w:sz w:val="24"/>
          <w:szCs w:val="24"/>
        </w:rPr>
        <w:t>A），由后者来执行间接享有项目层面的监督、建议权。</w:t>
      </w:r>
    </w:p>
    <w:p w:rsidR="00EC1CC6" w:rsidRDefault="005764D3" w:rsidP="001D3F1A">
      <w:pPr>
        <w:pStyle w:val="ac"/>
        <w:widowControl/>
        <w:numPr>
          <w:ilvl w:val="0"/>
          <w:numId w:val="12"/>
        </w:numPr>
        <w:spacing w:before="156" w:line="360" w:lineRule="auto"/>
        <w:ind w:firstLineChars="0"/>
        <w:rPr>
          <w:rFonts w:ascii="楷体" w:eastAsia="楷体" w:hAnsi="楷体" w:cs="Arial"/>
          <w:sz w:val="24"/>
          <w:szCs w:val="24"/>
        </w:rPr>
      </w:pPr>
      <w:r w:rsidRPr="005764D3">
        <w:rPr>
          <w:rFonts w:ascii="楷体" w:eastAsia="楷体" w:hAnsi="楷体" w:hint="eastAsia"/>
          <w:b/>
          <w:sz w:val="24"/>
          <w:szCs w:val="24"/>
        </w:rPr>
        <w:t>退出机制</w:t>
      </w:r>
    </w:p>
    <w:p w:rsidR="00EC1CC6" w:rsidRDefault="005764D3" w:rsidP="001D3F1A">
      <w:pPr>
        <w:pStyle w:val="ac"/>
        <w:spacing w:before="156" w:line="360" w:lineRule="auto"/>
        <w:ind w:left="420" w:firstLineChars="0" w:firstLine="0"/>
        <w:rPr>
          <w:rFonts w:ascii="楷体" w:eastAsia="楷体" w:hAnsi="楷体" w:cs="Arial"/>
          <w:sz w:val="24"/>
          <w:szCs w:val="24"/>
        </w:rPr>
      </w:pPr>
      <w:r w:rsidRPr="005764D3">
        <w:rPr>
          <w:rFonts w:ascii="楷体" w:eastAsia="楷体" w:hAnsi="楷体" w:hint="eastAsia"/>
          <w:sz w:val="24"/>
          <w:szCs w:val="24"/>
        </w:rPr>
        <w:t>在项目运作周期内，</w:t>
      </w:r>
      <w:r w:rsidRPr="005764D3">
        <w:rPr>
          <w:rFonts w:ascii="楷体" w:eastAsia="楷体" w:hAnsi="楷体" w:cs="Arial" w:hint="eastAsia"/>
          <w:sz w:val="24"/>
          <w:szCs w:val="24"/>
        </w:rPr>
        <w:t>不可</w:t>
      </w:r>
      <w:r w:rsidRPr="005764D3">
        <w:rPr>
          <w:rFonts w:ascii="楷体" w:eastAsia="楷体" w:hAnsi="楷体" w:hint="eastAsia"/>
          <w:sz w:val="24"/>
          <w:szCs w:val="24"/>
        </w:rPr>
        <w:t>转让、赎回份额，因此跟投员工可能无法在项目分红、结算、清算前实现投资变现。如员工离职，也不影响上述投资变现的期限。</w:t>
      </w:r>
    </w:p>
    <w:p w:rsidR="00EC1CC6" w:rsidRDefault="005764D3" w:rsidP="001D3F1A">
      <w:pPr>
        <w:pStyle w:val="ac"/>
        <w:widowControl/>
        <w:numPr>
          <w:ilvl w:val="0"/>
          <w:numId w:val="12"/>
        </w:numPr>
        <w:spacing w:before="156" w:line="360" w:lineRule="auto"/>
        <w:ind w:firstLineChars="0"/>
        <w:rPr>
          <w:rFonts w:ascii="楷体" w:eastAsia="楷体" w:hAnsi="楷体" w:cs="Arial"/>
          <w:sz w:val="24"/>
          <w:szCs w:val="24"/>
        </w:rPr>
      </w:pPr>
      <w:r w:rsidRPr="005764D3">
        <w:rPr>
          <w:rFonts w:ascii="楷体" w:eastAsia="楷体" w:hAnsi="楷体" w:hint="eastAsia"/>
          <w:b/>
          <w:sz w:val="24"/>
          <w:szCs w:val="24"/>
        </w:rPr>
        <w:t>对关键人士的依赖</w:t>
      </w:r>
    </w:p>
    <w:p w:rsidR="00EC1CC6" w:rsidRDefault="005764D3" w:rsidP="001D3F1A">
      <w:pPr>
        <w:pStyle w:val="ac"/>
        <w:spacing w:before="156" w:line="360" w:lineRule="auto"/>
        <w:ind w:left="420" w:firstLineChars="0" w:firstLine="0"/>
        <w:rPr>
          <w:rFonts w:ascii="楷体" w:eastAsia="楷体" w:hAnsi="楷体" w:cs="Arial"/>
          <w:sz w:val="24"/>
          <w:szCs w:val="24"/>
        </w:rPr>
      </w:pPr>
      <w:r w:rsidRPr="005764D3">
        <w:rPr>
          <w:rFonts w:ascii="楷体" w:eastAsia="楷体" w:hAnsi="楷体" w:hint="eastAsia"/>
          <w:sz w:val="24"/>
          <w:szCs w:val="24"/>
        </w:rPr>
        <w:t>无法保证项目期间项目</w:t>
      </w:r>
      <w:r w:rsidRPr="005764D3">
        <w:rPr>
          <w:rFonts w:ascii="楷体" w:eastAsia="楷体" w:hAnsi="楷体" w:cs="Arial" w:hint="eastAsia"/>
          <w:sz w:val="24"/>
          <w:szCs w:val="24"/>
        </w:rPr>
        <w:t>团队</w:t>
      </w:r>
      <w:r w:rsidRPr="005764D3">
        <w:rPr>
          <w:rFonts w:ascii="楷体" w:eastAsia="楷体" w:hAnsi="楷体" w:hint="eastAsia"/>
          <w:sz w:val="24"/>
          <w:szCs w:val="24"/>
        </w:rPr>
        <w:t>的关键专业人士始终为该项目服务，关键人士离</w:t>
      </w:r>
      <w:r w:rsidRPr="005764D3">
        <w:rPr>
          <w:rFonts w:ascii="楷体" w:eastAsia="楷体" w:hAnsi="楷体" w:hint="eastAsia"/>
          <w:sz w:val="24"/>
          <w:szCs w:val="24"/>
        </w:rPr>
        <w:lastRenderedPageBreak/>
        <w:t>开该项目可能会给项目带来重大不利影响。</w:t>
      </w:r>
    </w:p>
    <w:p w:rsidR="00EC1CC6" w:rsidRDefault="005764D3" w:rsidP="001D3F1A">
      <w:pPr>
        <w:pStyle w:val="ac"/>
        <w:widowControl/>
        <w:numPr>
          <w:ilvl w:val="0"/>
          <w:numId w:val="12"/>
        </w:numPr>
        <w:spacing w:before="156" w:line="360" w:lineRule="auto"/>
        <w:ind w:firstLineChars="0"/>
        <w:rPr>
          <w:rFonts w:ascii="楷体" w:eastAsia="楷体" w:hAnsi="楷体" w:cs="Arial"/>
          <w:sz w:val="24"/>
          <w:szCs w:val="24"/>
        </w:rPr>
      </w:pPr>
      <w:r w:rsidRPr="005764D3">
        <w:rPr>
          <w:rFonts w:ascii="楷体" w:eastAsia="楷体" w:hAnsi="楷体" w:hint="eastAsia"/>
          <w:b/>
          <w:sz w:val="24"/>
          <w:szCs w:val="24"/>
        </w:rPr>
        <w:t>宏观经济</w:t>
      </w:r>
    </w:p>
    <w:p w:rsidR="00EC1CC6" w:rsidRDefault="005764D3" w:rsidP="001D3F1A">
      <w:pPr>
        <w:pStyle w:val="ac"/>
        <w:spacing w:before="156" w:line="360" w:lineRule="auto"/>
        <w:ind w:left="420" w:firstLineChars="0" w:firstLine="0"/>
        <w:rPr>
          <w:rFonts w:ascii="楷体" w:eastAsia="楷体" w:hAnsi="楷体" w:cs="Arial"/>
          <w:sz w:val="24"/>
          <w:szCs w:val="24"/>
        </w:rPr>
      </w:pPr>
      <w:r w:rsidRPr="005764D3">
        <w:rPr>
          <w:rFonts w:ascii="楷体" w:eastAsia="楷体" w:hAnsi="楷体" w:hint="eastAsia"/>
          <w:sz w:val="24"/>
          <w:szCs w:val="24"/>
        </w:rPr>
        <w:t>若某些趋势和事件的发生导致宏观经济出现持续低迷，各项基于中国经济良性发展的预期都将变得不具有参考性，投资标的的经营情况和收益也会受到影响。</w:t>
      </w:r>
    </w:p>
    <w:p w:rsidR="00EC1CC6" w:rsidRDefault="00EC1CC6" w:rsidP="001D3F1A">
      <w:pPr>
        <w:pStyle w:val="ac"/>
        <w:widowControl/>
        <w:spacing w:before="156" w:line="360" w:lineRule="auto"/>
        <w:ind w:firstLineChars="0" w:firstLine="0"/>
        <w:rPr>
          <w:rFonts w:ascii="楷体" w:eastAsia="楷体" w:hAnsi="楷体" w:cs="Arial"/>
          <w:sz w:val="24"/>
          <w:szCs w:val="24"/>
        </w:rPr>
      </w:pPr>
    </w:p>
    <w:p w:rsidR="00EC1CC6" w:rsidRDefault="005764D3">
      <w:pPr>
        <w:pStyle w:val="1"/>
        <w:widowControl/>
        <w:numPr>
          <w:ilvl w:val="0"/>
          <w:numId w:val="17"/>
        </w:numPr>
        <w:spacing w:line="360" w:lineRule="auto"/>
        <w:ind w:left="425" w:firstLineChars="0" w:hanging="425"/>
        <w:jc w:val="left"/>
        <w:outlineLvl w:val="0"/>
        <w:rPr>
          <w:rFonts w:ascii="楷体" w:eastAsia="楷体" w:hAnsi="楷体"/>
          <w:b/>
          <w:kern w:val="0"/>
          <w:sz w:val="24"/>
          <w:szCs w:val="24"/>
        </w:rPr>
      </w:pPr>
      <w:r w:rsidRPr="005764D3">
        <w:rPr>
          <w:rFonts w:ascii="楷体" w:eastAsia="楷体" w:hAnsi="楷体" w:hint="eastAsia"/>
          <w:b/>
          <w:kern w:val="0"/>
          <w:sz w:val="24"/>
          <w:szCs w:val="24"/>
        </w:rPr>
        <w:t>跟投员工的投资金额之确定及支付要求。</w:t>
      </w:r>
    </w:p>
    <w:p w:rsidR="00EC1CC6" w:rsidRDefault="005764D3" w:rsidP="00D71C9D">
      <w:pPr>
        <w:pStyle w:val="1"/>
        <w:numPr>
          <w:ilvl w:val="0"/>
          <w:numId w:val="24"/>
        </w:numPr>
        <w:spacing w:line="360" w:lineRule="auto"/>
        <w:ind w:leftChars="202" w:left="424" w:firstLineChars="117" w:firstLine="281"/>
        <w:rPr>
          <w:rFonts w:ascii="楷体" w:eastAsia="楷体" w:hAnsi="楷体"/>
          <w:sz w:val="24"/>
          <w:szCs w:val="24"/>
        </w:rPr>
      </w:pPr>
      <w:r w:rsidRPr="005764D3">
        <w:rPr>
          <w:rFonts w:ascii="楷体" w:eastAsia="楷体" w:hAnsi="楷体" w:hint="eastAsia"/>
          <w:sz w:val="24"/>
          <w:szCs w:val="24"/>
        </w:rPr>
        <w:t>跟投员工提出意向投资金额上限，鉴于跟投员工及其他投资主体之意向投资金额上限之和可能会大于实际需要，因此本企业有权调整跟投员工实际可投资金额。双方同意，跟投员工实际可投资金额，以本企业或本企业指定主体的书面确认金额为准。</w:t>
      </w:r>
    </w:p>
    <w:p w:rsidR="00EC1CC6" w:rsidRDefault="005764D3" w:rsidP="00D71C9D">
      <w:pPr>
        <w:pStyle w:val="1"/>
        <w:numPr>
          <w:ilvl w:val="0"/>
          <w:numId w:val="24"/>
        </w:numPr>
        <w:spacing w:line="360" w:lineRule="auto"/>
        <w:ind w:leftChars="202" w:left="424" w:firstLineChars="117" w:firstLine="281"/>
        <w:rPr>
          <w:rFonts w:ascii="楷体" w:eastAsia="楷体" w:hAnsi="楷体"/>
          <w:sz w:val="24"/>
          <w:szCs w:val="24"/>
        </w:rPr>
      </w:pPr>
      <w:r w:rsidRPr="005764D3">
        <w:rPr>
          <w:rFonts w:ascii="楷体" w:eastAsia="楷体" w:hAnsi="楷体" w:hint="eastAsia"/>
          <w:sz w:val="24"/>
          <w:szCs w:val="24"/>
        </w:rPr>
        <w:t>跟投员工在收到本企业或本企业指定主体关于可投资金额的通知后，必须及时、足额支付投资款。否则，本企业有权取消跟投员工在本投资标的及今后其他投资标的上的投资资格。</w:t>
      </w:r>
    </w:p>
    <w:p w:rsidR="00EC1CC6" w:rsidRDefault="00EC1CC6" w:rsidP="001D3F1A">
      <w:pPr>
        <w:pStyle w:val="1"/>
        <w:spacing w:line="360" w:lineRule="auto"/>
        <w:ind w:left="840" w:firstLineChars="0" w:firstLine="480"/>
        <w:jc w:val="left"/>
        <w:rPr>
          <w:rFonts w:ascii="楷体" w:eastAsia="楷体" w:hAnsi="楷体"/>
          <w:sz w:val="24"/>
          <w:szCs w:val="24"/>
        </w:rPr>
      </w:pPr>
    </w:p>
    <w:p w:rsidR="00EC1CC6" w:rsidRDefault="00D71C9D">
      <w:pPr>
        <w:spacing w:line="360" w:lineRule="auto"/>
        <w:jc w:val="left"/>
        <w:rPr>
          <w:rFonts w:ascii="楷体" w:eastAsia="楷体" w:hAnsi="楷体"/>
          <w:color w:val="FF0000"/>
          <w:sz w:val="24"/>
          <w:szCs w:val="24"/>
        </w:rPr>
      </w:pPr>
      <w:r>
        <w:rPr>
          <w:rFonts w:ascii="Times New Roman" w:eastAsia="楷体" w:hAnsi="Times New Roman" w:hint="eastAsia"/>
          <w:sz w:val="24"/>
          <w:szCs w:val="24"/>
        </w:rPr>
        <w:t>合肥</w:t>
      </w:r>
      <w:r w:rsidR="00E2779B">
        <w:rPr>
          <w:rFonts w:ascii="Times New Roman" w:eastAsia="楷体" w:hAnsi="Times New Roman" w:hint="eastAsia"/>
          <w:sz w:val="24"/>
          <w:szCs w:val="24"/>
        </w:rPr>
        <w:t>旭轶</w:t>
      </w:r>
      <w:r>
        <w:rPr>
          <w:rFonts w:ascii="Times New Roman" w:eastAsia="楷体" w:hAnsi="Times New Roman" w:hint="eastAsia"/>
          <w:sz w:val="24"/>
          <w:szCs w:val="24"/>
        </w:rPr>
        <w:t>投资合伙企业（有限合伙）</w:t>
      </w:r>
      <w:r w:rsidR="005764D3" w:rsidRPr="005764D3">
        <w:rPr>
          <w:rFonts w:ascii="楷体" w:eastAsia="楷体" w:hAnsi="楷体"/>
          <w:color w:val="FF0000"/>
          <w:sz w:val="24"/>
          <w:szCs w:val="24"/>
        </w:rPr>
        <w:t>（盖章）</w:t>
      </w:r>
      <w:r w:rsidR="00DB5C29">
        <w:rPr>
          <w:rFonts w:ascii="楷体" w:eastAsia="楷体" w:hAnsi="楷体" w:hint="eastAsia"/>
          <w:color w:val="FF0000"/>
          <w:sz w:val="24"/>
          <w:szCs w:val="24"/>
        </w:rPr>
        <w:t>【此处填入有限合伙企业B并加盖公章】</w:t>
      </w:r>
    </w:p>
    <w:p w:rsidR="00EC1CC6" w:rsidRDefault="00DB5C29">
      <w:pPr>
        <w:spacing w:line="360" w:lineRule="auto"/>
        <w:jc w:val="left"/>
        <w:rPr>
          <w:rFonts w:ascii="楷体" w:eastAsia="楷体" w:hAnsi="楷体"/>
          <w:sz w:val="24"/>
          <w:szCs w:val="24"/>
        </w:rPr>
      </w:pPr>
      <w:r>
        <w:rPr>
          <w:rFonts w:ascii="楷体" w:eastAsia="楷体" w:hAnsi="楷体" w:hint="eastAsia"/>
          <w:sz w:val="24"/>
          <w:szCs w:val="24"/>
        </w:rPr>
        <w:t>签署日期：</w:t>
      </w:r>
      <w:r w:rsidR="00D71C9D">
        <w:rPr>
          <w:rFonts w:ascii="楷体" w:eastAsia="楷体" w:hAnsi="楷体" w:hint="eastAsia"/>
          <w:sz w:val="24"/>
          <w:szCs w:val="24"/>
        </w:rPr>
        <w:t>2014</w:t>
      </w:r>
      <w:r>
        <w:rPr>
          <w:rFonts w:ascii="楷体" w:eastAsia="楷体" w:hAnsi="楷体" w:hint="eastAsia"/>
          <w:sz w:val="24"/>
          <w:szCs w:val="24"/>
        </w:rPr>
        <w:t>年</w:t>
      </w:r>
      <w:r w:rsidR="00D71C9D">
        <w:rPr>
          <w:rFonts w:ascii="楷体" w:eastAsia="楷体" w:hAnsi="楷体" w:hint="eastAsia"/>
          <w:sz w:val="24"/>
          <w:szCs w:val="24"/>
        </w:rPr>
        <w:t>9</w:t>
      </w:r>
      <w:r>
        <w:rPr>
          <w:rFonts w:ascii="楷体" w:eastAsia="楷体" w:hAnsi="楷体" w:hint="eastAsia"/>
          <w:sz w:val="24"/>
          <w:szCs w:val="24"/>
        </w:rPr>
        <w:t>月</w:t>
      </w:r>
      <w:r w:rsidR="00D71C9D">
        <w:rPr>
          <w:rFonts w:ascii="楷体" w:eastAsia="楷体" w:hAnsi="楷体" w:hint="eastAsia"/>
          <w:sz w:val="24"/>
          <w:szCs w:val="24"/>
        </w:rPr>
        <w:t>1</w:t>
      </w:r>
      <w:r>
        <w:rPr>
          <w:rFonts w:ascii="楷体" w:eastAsia="楷体" w:hAnsi="楷体" w:hint="eastAsia"/>
          <w:sz w:val="24"/>
          <w:szCs w:val="24"/>
        </w:rPr>
        <w:t>日</w:t>
      </w:r>
    </w:p>
    <w:p w:rsidR="00EC1CC6" w:rsidRDefault="00EC1CC6">
      <w:pPr>
        <w:spacing w:line="360" w:lineRule="auto"/>
        <w:jc w:val="left"/>
        <w:rPr>
          <w:rFonts w:ascii="宋体" w:hAnsi="宋体"/>
          <w:szCs w:val="21"/>
        </w:rPr>
      </w:pPr>
    </w:p>
    <w:p w:rsidR="005B4295" w:rsidRDefault="005B4295">
      <w:pPr>
        <w:spacing w:line="360" w:lineRule="auto"/>
        <w:jc w:val="left"/>
        <w:rPr>
          <w:rFonts w:ascii="宋体" w:hAnsi="宋体"/>
          <w:szCs w:val="21"/>
        </w:rPr>
        <w:sectPr w:rsidR="005B4295" w:rsidSect="00680560">
          <w:footerReference w:type="default" r:id="rId12"/>
          <w:pgSz w:w="11906" w:h="16838"/>
          <w:pgMar w:top="1440" w:right="1800" w:bottom="1440" w:left="1800" w:header="851" w:footer="992" w:gutter="0"/>
          <w:pgNumType w:start="1"/>
          <w:cols w:space="720"/>
          <w:docGrid w:type="lines" w:linePitch="312"/>
        </w:sectPr>
      </w:pPr>
    </w:p>
    <w:p w:rsidR="0075496E" w:rsidRDefault="0075496E" w:rsidP="003501D9">
      <w:pPr>
        <w:spacing w:line="360" w:lineRule="auto"/>
        <w:jc w:val="right"/>
        <w:rPr>
          <w:rFonts w:ascii="宋体" w:hAnsi="宋体"/>
          <w:szCs w:val="21"/>
        </w:rPr>
      </w:pPr>
    </w:p>
    <w:p w:rsidR="000B1DF2" w:rsidRPr="00E30BCD" w:rsidRDefault="000B1DF2" w:rsidP="003501D9">
      <w:pPr>
        <w:spacing w:line="360" w:lineRule="auto"/>
        <w:jc w:val="right"/>
        <w:rPr>
          <w:rFonts w:ascii="宋体" w:hAnsi="宋体"/>
          <w:szCs w:val="21"/>
        </w:rPr>
      </w:pPr>
    </w:p>
    <w:p w:rsidR="00474AEE" w:rsidRPr="00DB5C29" w:rsidRDefault="005764D3" w:rsidP="000B1DF2">
      <w:pPr>
        <w:spacing w:line="360" w:lineRule="auto"/>
        <w:jc w:val="center"/>
        <w:rPr>
          <w:rFonts w:ascii="楷体" w:eastAsia="楷体" w:hAnsi="楷体"/>
          <w:b/>
          <w:sz w:val="28"/>
          <w:szCs w:val="28"/>
        </w:rPr>
      </w:pPr>
      <w:r w:rsidRPr="005764D3">
        <w:rPr>
          <w:rFonts w:ascii="楷体" w:eastAsia="楷体" w:hAnsi="楷体" w:hint="eastAsia"/>
          <w:b/>
          <w:sz w:val="28"/>
          <w:szCs w:val="28"/>
        </w:rPr>
        <w:t>委托投资项目确认书</w:t>
      </w:r>
    </w:p>
    <w:p w:rsidR="00842087" w:rsidRPr="00DB5C29" w:rsidRDefault="00D71C9D" w:rsidP="000B1DF2">
      <w:pPr>
        <w:spacing w:line="360" w:lineRule="auto"/>
        <w:jc w:val="left"/>
        <w:rPr>
          <w:rFonts w:ascii="楷体" w:eastAsia="楷体" w:hAnsi="楷体"/>
          <w:sz w:val="24"/>
          <w:szCs w:val="24"/>
        </w:rPr>
      </w:pPr>
      <w:r>
        <w:rPr>
          <w:rFonts w:ascii="Times New Roman" w:eastAsia="楷体" w:hAnsi="Times New Roman" w:hint="eastAsia"/>
          <w:sz w:val="24"/>
          <w:szCs w:val="24"/>
        </w:rPr>
        <w:t>合肥</w:t>
      </w:r>
      <w:r w:rsidR="00E2779B">
        <w:rPr>
          <w:rFonts w:ascii="Times New Roman" w:eastAsia="楷体" w:hAnsi="Times New Roman" w:hint="eastAsia"/>
          <w:sz w:val="24"/>
          <w:szCs w:val="24"/>
        </w:rPr>
        <w:t>旭轶</w:t>
      </w:r>
      <w:r>
        <w:rPr>
          <w:rFonts w:ascii="Times New Roman" w:eastAsia="楷体" w:hAnsi="Times New Roman" w:hint="eastAsia"/>
          <w:sz w:val="24"/>
          <w:szCs w:val="24"/>
        </w:rPr>
        <w:t>投资合伙企业（有限合伙）</w:t>
      </w:r>
      <w:r w:rsidR="005764D3" w:rsidRPr="005764D3">
        <w:rPr>
          <w:rFonts w:ascii="楷体" w:eastAsia="楷体" w:hAnsi="楷体" w:hint="eastAsia"/>
          <w:sz w:val="24"/>
          <w:szCs w:val="24"/>
        </w:rPr>
        <w:t>：</w:t>
      </w:r>
      <w:r w:rsidR="00DB5C29" w:rsidRPr="005607F5">
        <w:rPr>
          <w:rFonts w:ascii="楷体" w:eastAsia="楷体" w:hAnsi="楷体" w:hint="eastAsia"/>
          <w:sz w:val="24"/>
          <w:szCs w:val="24"/>
        </w:rPr>
        <w:t>【</w:t>
      </w:r>
      <w:r w:rsidR="00DB5C29" w:rsidRPr="005607F5">
        <w:rPr>
          <w:rFonts w:ascii="楷体" w:eastAsia="楷体" w:hAnsi="楷体" w:hint="eastAsia"/>
          <w:color w:val="FF0000"/>
          <w:sz w:val="24"/>
          <w:szCs w:val="24"/>
        </w:rPr>
        <w:t>此处填入有限合伙企业B名称</w:t>
      </w:r>
      <w:r w:rsidR="00DB5C29" w:rsidRPr="005607F5">
        <w:rPr>
          <w:rFonts w:ascii="楷体" w:eastAsia="楷体" w:hAnsi="楷体" w:hint="eastAsia"/>
          <w:sz w:val="24"/>
          <w:szCs w:val="24"/>
        </w:rPr>
        <w:t>】</w:t>
      </w:r>
    </w:p>
    <w:p w:rsidR="00EC1CC6" w:rsidRDefault="005764D3">
      <w:pPr>
        <w:spacing w:line="360" w:lineRule="auto"/>
        <w:ind w:firstLine="360"/>
        <w:jc w:val="left"/>
        <w:rPr>
          <w:rFonts w:ascii="楷体" w:eastAsia="楷体" w:hAnsi="楷体"/>
          <w:sz w:val="24"/>
          <w:szCs w:val="24"/>
        </w:rPr>
      </w:pPr>
      <w:r w:rsidRPr="005764D3">
        <w:rPr>
          <w:rFonts w:ascii="楷体" w:eastAsia="楷体" w:hAnsi="楷体" w:hint="eastAsia"/>
          <w:sz w:val="24"/>
          <w:szCs w:val="24"/>
        </w:rPr>
        <w:t>本人已经全面、仔细阅读了贵方</w:t>
      </w:r>
      <w:r w:rsidR="003D0BFF">
        <w:rPr>
          <w:rFonts w:ascii="楷体" w:eastAsia="楷体" w:hAnsi="楷体" w:hint="eastAsia"/>
          <w:sz w:val="24"/>
          <w:szCs w:val="24"/>
        </w:rPr>
        <w:t>签署</w:t>
      </w:r>
      <w:r w:rsidRPr="005764D3">
        <w:rPr>
          <w:rFonts w:ascii="楷体" w:eastAsia="楷体" w:hAnsi="楷体" w:hint="eastAsia"/>
          <w:sz w:val="24"/>
          <w:szCs w:val="24"/>
        </w:rPr>
        <w:t>的《</w:t>
      </w:r>
      <w:r w:rsidRPr="005764D3">
        <w:rPr>
          <w:rFonts w:ascii="楷体" w:eastAsia="楷体" w:hAnsi="楷体" w:hint="eastAsia"/>
          <w:bCs/>
          <w:sz w:val="24"/>
          <w:szCs w:val="24"/>
        </w:rPr>
        <w:t>接受投资委托</w:t>
      </w:r>
      <w:r w:rsidRPr="005764D3">
        <w:rPr>
          <w:rFonts w:ascii="楷体" w:eastAsia="楷体" w:hAnsi="楷体" w:hint="eastAsia"/>
          <w:sz w:val="24"/>
          <w:szCs w:val="24"/>
        </w:rPr>
        <w:t>情况说明书》，同意并接受该说明书的所有内容，拟委托贵方对投资标的进行投资，投资金额上限为人民币</w:t>
      </w:r>
      <w:r w:rsidR="003D0BFF">
        <w:rPr>
          <w:rFonts w:ascii="楷体" w:eastAsia="楷体" w:hAnsi="楷体" w:hint="eastAsia"/>
          <w:sz w:val="24"/>
          <w:szCs w:val="24"/>
        </w:rPr>
        <w:t>【</w:t>
      </w:r>
      <w:r w:rsidR="00D71C9D">
        <w:rPr>
          <w:rFonts w:ascii="楷体" w:eastAsia="楷体" w:hAnsi="楷体" w:hint="eastAsia"/>
          <w:sz w:val="24"/>
          <w:szCs w:val="24"/>
        </w:rPr>
        <w:t>20万</w:t>
      </w:r>
      <w:r w:rsidR="003D0BFF">
        <w:rPr>
          <w:rFonts w:ascii="楷体" w:eastAsia="楷体" w:hAnsi="楷体" w:hint="eastAsia"/>
          <w:sz w:val="24"/>
          <w:szCs w:val="24"/>
        </w:rPr>
        <w:t>】</w:t>
      </w:r>
      <w:r w:rsidRPr="005764D3">
        <w:rPr>
          <w:rFonts w:ascii="楷体" w:eastAsia="楷体" w:hAnsi="楷体" w:hint="eastAsia"/>
          <w:sz w:val="24"/>
          <w:szCs w:val="24"/>
        </w:rPr>
        <w:t>元</w:t>
      </w:r>
      <w:r w:rsidR="003D0BFF">
        <w:rPr>
          <w:rFonts w:ascii="楷体" w:eastAsia="楷体" w:hAnsi="楷体" w:hint="eastAsia"/>
          <w:sz w:val="24"/>
          <w:szCs w:val="24"/>
        </w:rPr>
        <w:t>（大写【</w:t>
      </w:r>
      <w:r w:rsidR="00D71C9D">
        <w:rPr>
          <w:rFonts w:ascii="楷体" w:eastAsia="楷体" w:hAnsi="楷体" w:hint="eastAsia"/>
          <w:sz w:val="24"/>
          <w:szCs w:val="24"/>
        </w:rPr>
        <w:t>贰拾万元整</w:t>
      </w:r>
      <w:r w:rsidR="003D0BFF">
        <w:rPr>
          <w:rFonts w:ascii="楷体" w:eastAsia="楷体" w:hAnsi="楷体" w:hint="eastAsia"/>
          <w:sz w:val="24"/>
          <w:szCs w:val="24"/>
        </w:rPr>
        <w:t>】）</w:t>
      </w:r>
      <w:r w:rsidRPr="005764D3">
        <w:rPr>
          <w:rFonts w:ascii="楷体" w:eastAsia="楷体" w:hAnsi="楷体" w:hint="eastAsia"/>
          <w:sz w:val="24"/>
          <w:szCs w:val="24"/>
        </w:rPr>
        <w:t>。</w:t>
      </w:r>
    </w:p>
    <w:p w:rsidR="00EC1CC6" w:rsidRDefault="005764D3" w:rsidP="001D3F1A">
      <w:pPr>
        <w:spacing w:line="360" w:lineRule="auto"/>
        <w:ind w:firstLineChars="150" w:firstLine="360"/>
        <w:jc w:val="left"/>
        <w:rPr>
          <w:rFonts w:ascii="楷体" w:eastAsia="楷体" w:hAnsi="楷体"/>
          <w:sz w:val="24"/>
          <w:szCs w:val="24"/>
        </w:rPr>
      </w:pPr>
      <w:r w:rsidRPr="005764D3">
        <w:rPr>
          <w:rFonts w:ascii="楷体" w:eastAsia="楷体" w:hAnsi="楷体" w:hint="eastAsia"/>
          <w:sz w:val="24"/>
          <w:szCs w:val="24"/>
        </w:rPr>
        <w:t>本人将在收到贵方关于可投资金额的通知后，及时、足额支付投资款。</w:t>
      </w:r>
    </w:p>
    <w:p w:rsidR="00EC1CC6" w:rsidRDefault="005764D3" w:rsidP="001D3F1A">
      <w:pPr>
        <w:spacing w:line="360" w:lineRule="auto"/>
        <w:ind w:firstLineChars="150" w:firstLine="360"/>
        <w:jc w:val="left"/>
        <w:rPr>
          <w:rFonts w:ascii="楷体" w:eastAsia="楷体" w:hAnsi="楷体"/>
          <w:sz w:val="24"/>
          <w:szCs w:val="24"/>
        </w:rPr>
      </w:pPr>
      <w:r w:rsidRPr="005764D3">
        <w:rPr>
          <w:rFonts w:ascii="楷体" w:eastAsia="楷体" w:hAnsi="楷体" w:hint="eastAsia"/>
          <w:sz w:val="24"/>
          <w:szCs w:val="24"/>
        </w:rPr>
        <w:t>本人确认该项投资是股权性质的投资，并非任何意义上的债权，需承担股权投资相应的风险。</w:t>
      </w:r>
    </w:p>
    <w:p w:rsidR="00EC1CC6" w:rsidRDefault="00EC1CC6" w:rsidP="001D3F1A">
      <w:pPr>
        <w:spacing w:line="360" w:lineRule="auto"/>
        <w:ind w:firstLineChars="150" w:firstLine="360"/>
        <w:jc w:val="left"/>
        <w:rPr>
          <w:rFonts w:ascii="楷体" w:eastAsia="楷体" w:hAnsi="楷体"/>
          <w:sz w:val="24"/>
          <w:szCs w:val="24"/>
        </w:rPr>
      </w:pPr>
    </w:p>
    <w:p w:rsidR="00EC1CC6" w:rsidRDefault="005764D3" w:rsidP="001D3F1A">
      <w:pPr>
        <w:spacing w:line="360" w:lineRule="auto"/>
        <w:ind w:firstLineChars="150" w:firstLine="360"/>
        <w:jc w:val="left"/>
        <w:rPr>
          <w:rFonts w:ascii="楷体" w:eastAsia="楷体" w:hAnsi="楷体"/>
          <w:sz w:val="24"/>
          <w:szCs w:val="24"/>
        </w:rPr>
      </w:pPr>
      <w:r w:rsidRPr="005764D3">
        <w:rPr>
          <w:rFonts w:ascii="楷体" w:eastAsia="楷体" w:hAnsi="楷体" w:hint="eastAsia"/>
          <w:sz w:val="24"/>
          <w:szCs w:val="24"/>
        </w:rPr>
        <w:t>跟投员工（签字）：</w:t>
      </w:r>
    </w:p>
    <w:p w:rsidR="00F2351A" w:rsidRDefault="005764D3">
      <w:pPr>
        <w:spacing w:line="360" w:lineRule="auto"/>
        <w:ind w:firstLineChars="150" w:firstLine="360"/>
        <w:jc w:val="left"/>
        <w:rPr>
          <w:rFonts w:ascii="楷体" w:eastAsia="楷体" w:hAnsi="楷体"/>
          <w:sz w:val="24"/>
          <w:szCs w:val="24"/>
        </w:rPr>
      </w:pPr>
      <w:r w:rsidRPr="005764D3">
        <w:rPr>
          <w:rFonts w:ascii="楷体" w:eastAsia="楷体" w:hAnsi="楷体" w:hint="eastAsia"/>
          <w:sz w:val="24"/>
          <w:szCs w:val="24"/>
        </w:rPr>
        <w:t>签署日期：</w:t>
      </w:r>
      <w:r w:rsidR="00D71C9D">
        <w:rPr>
          <w:rFonts w:ascii="楷体" w:eastAsia="楷体" w:hAnsi="楷体" w:hint="eastAsia"/>
          <w:sz w:val="24"/>
          <w:szCs w:val="24"/>
        </w:rPr>
        <w:t>2014</w:t>
      </w:r>
      <w:r w:rsidR="00680560">
        <w:rPr>
          <w:rFonts w:ascii="楷体" w:eastAsia="楷体" w:hAnsi="楷体" w:hint="eastAsia"/>
          <w:sz w:val="24"/>
          <w:szCs w:val="24"/>
        </w:rPr>
        <w:t>年</w:t>
      </w:r>
      <w:r w:rsidR="00D71C9D">
        <w:rPr>
          <w:rFonts w:ascii="楷体" w:eastAsia="楷体" w:hAnsi="楷体" w:hint="eastAsia"/>
          <w:sz w:val="24"/>
          <w:szCs w:val="24"/>
        </w:rPr>
        <w:t>9</w:t>
      </w:r>
      <w:r w:rsidR="00680560">
        <w:rPr>
          <w:rFonts w:ascii="楷体" w:eastAsia="楷体" w:hAnsi="楷体" w:hint="eastAsia"/>
          <w:sz w:val="24"/>
          <w:szCs w:val="24"/>
        </w:rPr>
        <w:t>月</w:t>
      </w:r>
      <w:r w:rsidR="00D71C9D">
        <w:rPr>
          <w:rFonts w:ascii="楷体" w:eastAsia="楷体" w:hAnsi="楷体" w:hint="eastAsia"/>
          <w:sz w:val="24"/>
          <w:szCs w:val="24"/>
        </w:rPr>
        <w:t>1</w:t>
      </w:r>
      <w:r w:rsidR="00680560">
        <w:rPr>
          <w:rFonts w:ascii="楷体" w:eastAsia="楷体" w:hAnsi="楷体" w:hint="eastAsia"/>
          <w:sz w:val="24"/>
          <w:szCs w:val="24"/>
        </w:rPr>
        <w:t>日</w:t>
      </w:r>
    </w:p>
    <w:sectPr w:rsidR="00F2351A" w:rsidSect="005764D3">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1E7F" w:rsidRDefault="00981E7F">
      <w:r>
        <w:separator/>
      </w:r>
    </w:p>
  </w:endnote>
  <w:endnote w:type="continuationSeparator" w:id="1">
    <w:p w:rsidR="00981E7F" w:rsidRDefault="00981E7F">
      <w:r>
        <w:continuationSeparator/>
      </w:r>
    </w:p>
  </w:endnote>
  <w:endnote w:type="continuationNotice" w:id="2">
    <w:p w:rsidR="00981E7F" w:rsidRDefault="00981E7F"/>
  </w:endnote>
</w:endnotes>
</file>

<file path=word/fontTable.xml><?xml version="1.0" encoding="utf-8"?>
<w:fonts xmlns:r="http://schemas.openxmlformats.org/officeDocument/2006/relationships" xmlns:w="http://schemas.openxmlformats.org/wordprocessingml/2006/main">
  <w:font w:name="楷体">
    <w:altName w:val="楷体_GB2312"/>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477" w:rsidRDefault="00581477">
    <w:pPr>
      <w:pStyle w:val="a3"/>
      <w:jc w:val="center"/>
    </w:pPr>
  </w:p>
  <w:p w:rsidR="00581477" w:rsidRDefault="00581477">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560" w:rsidRDefault="004657A0">
    <w:pPr>
      <w:pStyle w:val="a3"/>
      <w:jc w:val="center"/>
    </w:pPr>
    <w:r>
      <w:fldChar w:fldCharType="begin"/>
    </w:r>
    <w:r w:rsidR="00680560">
      <w:instrText>PAGE   \* MERGEFORMAT</w:instrText>
    </w:r>
    <w:r>
      <w:fldChar w:fldCharType="separate"/>
    </w:r>
    <w:r w:rsidR="00E2779B" w:rsidRPr="00E2779B">
      <w:rPr>
        <w:noProof/>
        <w:lang w:val="zh-CN"/>
      </w:rPr>
      <w:t>4</w:t>
    </w:r>
    <w:r>
      <w:fldChar w:fldCharType="end"/>
    </w:r>
  </w:p>
  <w:p w:rsidR="00680560" w:rsidRDefault="00680560">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560" w:rsidRDefault="00680560">
    <w:pPr>
      <w:pStyle w:val="a3"/>
      <w:jc w:val="center"/>
    </w:pPr>
  </w:p>
  <w:p w:rsidR="00680560" w:rsidRDefault="00680560">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1E7F" w:rsidRDefault="00981E7F">
      <w:r>
        <w:separator/>
      </w:r>
    </w:p>
  </w:footnote>
  <w:footnote w:type="continuationSeparator" w:id="1">
    <w:p w:rsidR="00981E7F" w:rsidRDefault="00981E7F">
      <w:r>
        <w:continuationSeparator/>
      </w:r>
    </w:p>
  </w:footnote>
  <w:footnote w:type="continuationNotice" w:id="2">
    <w:p w:rsidR="00981E7F" w:rsidRDefault="00981E7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477" w:rsidRDefault="00581477" w:rsidP="00081B4E">
    <w:pPr>
      <w:pStyle w:val="a8"/>
      <w:jc w:val="both"/>
    </w:pPr>
    <w:r>
      <w:rPr>
        <w:rFonts w:hint="eastAsia"/>
      </w:rPr>
      <w:t xml:space="preserve"> </w:t>
    </w:r>
  </w:p>
  <w:p w:rsidR="00581477" w:rsidRDefault="00581477">
    <w:pPr>
      <w:pStyle w:val="a8"/>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1BCF"/>
    <w:multiLevelType w:val="hybridMultilevel"/>
    <w:tmpl w:val="D814066E"/>
    <w:lvl w:ilvl="0" w:tplc="CCCA0562">
      <w:start w:val="1"/>
      <w:numFmt w:val="decimal"/>
      <w:lvlText w:val="%1、"/>
      <w:lvlJc w:val="left"/>
      <w:pPr>
        <w:ind w:left="360" w:hanging="360"/>
      </w:pPr>
      <w:rPr>
        <w:rFonts w:ascii="楷体" w:eastAsia="楷体" w:hAnsi="楷体" w:cs="宋体"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895F40"/>
    <w:multiLevelType w:val="hybridMultilevel"/>
    <w:tmpl w:val="A98CEACE"/>
    <w:lvl w:ilvl="0" w:tplc="118CA0DC">
      <w:start w:val="1"/>
      <w:numFmt w:val="decimal"/>
      <w:lvlText w:val="%1）"/>
      <w:lvlJc w:val="left"/>
      <w:pPr>
        <w:ind w:left="1614" w:hanging="360"/>
      </w:pPr>
      <w:rPr>
        <w:rFonts w:hint="default"/>
      </w:rPr>
    </w:lvl>
    <w:lvl w:ilvl="1" w:tplc="04090019" w:tentative="1">
      <w:start w:val="1"/>
      <w:numFmt w:val="lowerLetter"/>
      <w:lvlText w:val="%2)"/>
      <w:lvlJc w:val="left"/>
      <w:pPr>
        <w:ind w:left="2094" w:hanging="420"/>
      </w:pPr>
    </w:lvl>
    <w:lvl w:ilvl="2" w:tplc="0409001B" w:tentative="1">
      <w:start w:val="1"/>
      <w:numFmt w:val="lowerRoman"/>
      <w:lvlText w:val="%3."/>
      <w:lvlJc w:val="right"/>
      <w:pPr>
        <w:ind w:left="2514" w:hanging="420"/>
      </w:pPr>
    </w:lvl>
    <w:lvl w:ilvl="3" w:tplc="0409000F" w:tentative="1">
      <w:start w:val="1"/>
      <w:numFmt w:val="decimal"/>
      <w:lvlText w:val="%4."/>
      <w:lvlJc w:val="left"/>
      <w:pPr>
        <w:ind w:left="2934" w:hanging="420"/>
      </w:pPr>
    </w:lvl>
    <w:lvl w:ilvl="4" w:tplc="04090019" w:tentative="1">
      <w:start w:val="1"/>
      <w:numFmt w:val="lowerLetter"/>
      <w:lvlText w:val="%5)"/>
      <w:lvlJc w:val="left"/>
      <w:pPr>
        <w:ind w:left="3354" w:hanging="420"/>
      </w:pPr>
    </w:lvl>
    <w:lvl w:ilvl="5" w:tplc="0409001B" w:tentative="1">
      <w:start w:val="1"/>
      <w:numFmt w:val="lowerRoman"/>
      <w:lvlText w:val="%6."/>
      <w:lvlJc w:val="right"/>
      <w:pPr>
        <w:ind w:left="3774" w:hanging="420"/>
      </w:pPr>
    </w:lvl>
    <w:lvl w:ilvl="6" w:tplc="0409000F" w:tentative="1">
      <w:start w:val="1"/>
      <w:numFmt w:val="decimal"/>
      <w:lvlText w:val="%7."/>
      <w:lvlJc w:val="left"/>
      <w:pPr>
        <w:ind w:left="4194" w:hanging="420"/>
      </w:pPr>
    </w:lvl>
    <w:lvl w:ilvl="7" w:tplc="04090019" w:tentative="1">
      <w:start w:val="1"/>
      <w:numFmt w:val="lowerLetter"/>
      <w:lvlText w:val="%8)"/>
      <w:lvlJc w:val="left"/>
      <w:pPr>
        <w:ind w:left="4614" w:hanging="420"/>
      </w:pPr>
    </w:lvl>
    <w:lvl w:ilvl="8" w:tplc="0409001B" w:tentative="1">
      <w:start w:val="1"/>
      <w:numFmt w:val="lowerRoman"/>
      <w:lvlText w:val="%9."/>
      <w:lvlJc w:val="right"/>
      <w:pPr>
        <w:ind w:left="5034" w:hanging="420"/>
      </w:pPr>
    </w:lvl>
  </w:abstractNum>
  <w:abstractNum w:abstractNumId="2">
    <w:nsid w:val="02BB6198"/>
    <w:multiLevelType w:val="hybridMultilevel"/>
    <w:tmpl w:val="DF72C5A0"/>
    <w:lvl w:ilvl="0" w:tplc="721062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30045A1"/>
    <w:multiLevelType w:val="hybridMultilevel"/>
    <w:tmpl w:val="DF72C5A0"/>
    <w:lvl w:ilvl="0" w:tplc="721062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64502C9"/>
    <w:multiLevelType w:val="multilevel"/>
    <w:tmpl w:val="164502C9"/>
    <w:lvl w:ilvl="0">
      <w:numFmt w:val="bullet"/>
      <w:lvlText w:val="※"/>
      <w:lvlJc w:val="left"/>
      <w:pPr>
        <w:ind w:left="360" w:hanging="36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24691A8F"/>
    <w:multiLevelType w:val="hybridMultilevel"/>
    <w:tmpl w:val="36D62F9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6">
    <w:nsid w:val="26CE6E7F"/>
    <w:multiLevelType w:val="hybridMultilevel"/>
    <w:tmpl w:val="B2C856E0"/>
    <w:lvl w:ilvl="0" w:tplc="6A967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09A2DBD"/>
    <w:multiLevelType w:val="hybridMultilevel"/>
    <w:tmpl w:val="D48219FC"/>
    <w:lvl w:ilvl="0" w:tplc="3D82201A">
      <w:start w:val="1"/>
      <w:numFmt w:val="japaneseCounting"/>
      <w:lvlText w:val="%1、"/>
      <w:lvlJc w:val="left"/>
      <w:pPr>
        <w:ind w:left="875" w:hanging="45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350843D6"/>
    <w:multiLevelType w:val="hybridMultilevel"/>
    <w:tmpl w:val="F9FAAFB2"/>
    <w:lvl w:ilvl="0" w:tplc="867CB01E">
      <w:start w:val="5"/>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A7B381B"/>
    <w:multiLevelType w:val="hybridMultilevel"/>
    <w:tmpl w:val="FFC2696E"/>
    <w:lvl w:ilvl="0" w:tplc="49C0DF7A">
      <w:start w:val="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3A867958"/>
    <w:multiLevelType w:val="multilevel"/>
    <w:tmpl w:val="E618B1D8"/>
    <w:lvl w:ilvl="0">
      <w:start w:val="1"/>
      <w:numFmt w:val="chineseCountingThousand"/>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1">
    <w:nsid w:val="3C320C7C"/>
    <w:multiLevelType w:val="hybridMultilevel"/>
    <w:tmpl w:val="86ACDE18"/>
    <w:lvl w:ilvl="0" w:tplc="C04C9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75B4026"/>
    <w:multiLevelType w:val="multilevel"/>
    <w:tmpl w:val="475B402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48D25541"/>
    <w:multiLevelType w:val="hybridMultilevel"/>
    <w:tmpl w:val="DF72C5A0"/>
    <w:lvl w:ilvl="0" w:tplc="721062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8E07DAC"/>
    <w:multiLevelType w:val="multilevel"/>
    <w:tmpl w:val="48E07DAC"/>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
    <w:nsid w:val="53541757"/>
    <w:multiLevelType w:val="hybridMultilevel"/>
    <w:tmpl w:val="DF72C5A0"/>
    <w:lvl w:ilvl="0" w:tplc="721062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358C655"/>
    <w:multiLevelType w:val="singleLevel"/>
    <w:tmpl w:val="5358C655"/>
    <w:lvl w:ilvl="0">
      <w:start w:val="1"/>
      <w:numFmt w:val="decimal"/>
      <w:suff w:val="nothing"/>
      <w:lvlText w:val="（%1）"/>
      <w:lvlJc w:val="left"/>
    </w:lvl>
  </w:abstractNum>
  <w:abstractNum w:abstractNumId="17">
    <w:nsid w:val="56DC7A27"/>
    <w:multiLevelType w:val="hybridMultilevel"/>
    <w:tmpl w:val="E618B1D8"/>
    <w:lvl w:ilvl="0" w:tplc="04090013">
      <w:start w:val="1"/>
      <w:numFmt w:val="chineseCountingThousand"/>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nsid w:val="56DF7A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00F6B59"/>
    <w:multiLevelType w:val="hybridMultilevel"/>
    <w:tmpl w:val="DF72C5A0"/>
    <w:lvl w:ilvl="0" w:tplc="721062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2C6194C"/>
    <w:multiLevelType w:val="hybridMultilevel"/>
    <w:tmpl w:val="9ADC6D9A"/>
    <w:lvl w:ilvl="0" w:tplc="3C2A9CFA">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1">
    <w:nsid w:val="73752738"/>
    <w:multiLevelType w:val="multilevel"/>
    <w:tmpl w:val="18DCF1B8"/>
    <w:lvl w:ilvl="0">
      <w:start w:val="1"/>
      <w:numFmt w:val="decimal"/>
      <w:lvlText w:val="%1、"/>
      <w:lvlJc w:val="left"/>
      <w:pPr>
        <w:ind w:left="840" w:hanging="420"/>
      </w:pPr>
      <w:rPr>
        <w:rFonts w:ascii="宋体" w:eastAsia="宋体" w:hAnsi="宋体" w:cs="Times New Roman"/>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2">
    <w:nsid w:val="74CA3143"/>
    <w:multiLevelType w:val="hybridMultilevel"/>
    <w:tmpl w:val="784438AC"/>
    <w:lvl w:ilvl="0" w:tplc="826A8F06">
      <w:start w:val="1"/>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760A1C10"/>
    <w:multiLevelType w:val="multilevel"/>
    <w:tmpl w:val="760A1C10"/>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4"/>
  </w:num>
  <w:num w:numId="2">
    <w:abstractNumId w:val="23"/>
  </w:num>
  <w:num w:numId="3">
    <w:abstractNumId w:val="11"/>
  </w:num>
  <w:num w:numId="4">
    <w:abstractNumId w:val="6"/>
  </w:num>
  <w:num w:numId="5">
    <w:abstractNumId w:val="8"/>
  </w:num>
  <w:num w:numId="6">
    <w:abstractNumId w:val="16"/>
  </w:num>
  <w:num w:numId="7">
    <w:abstractNumId w:val="12"/>
  </w:num>
  <w:num w:numId="8">
    <w:abstractNumId w:val="14"/>
  </w:num>
  <w:num w:numId="9">
    <w:abstractNumId w:val="21"/>
  </w:num>
  <w:num w:numId="10">
    <w:abstractNumId w:val="22"/>
  </w:num>
  <w:num w:numId="11">
    <w:abstractNumId w:val="9"/>
  </w:num>
  <w:num w:numId="12">
    <w:abstractNumId w:val="5"/>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0"/>
  </w:num>
  <w:num w:numId="16">
    <w:abstractNumId w:val="18"/>
  </w:num>
  <w:num w:numId="17">
    <w:abstractNumId w:val="17"/>
  </w:num>
  <w:num w:numId="18">
    <w:abstractNumId w:val="7"/>
  </w:num>
  <w:num w:numId="19">
    <w:abstractNumId w:val="13"/>
  </w:num>
  <w:num w:numId="20">
    <w:abstractNumId w:val="3"/>
  </w:num>
  <w:num w:numId="21">
    <w:abstractNumId w:val="19"/>
  </w:num>
  <w:num w:numId="22">
    <w:abstractNumId w:val="10"/>
  </w:num>
  <w:num w:numId="23">
    <w:abstractNumId w:val="2"/>
  </w:num>
  <w:num w:numId="24">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colm dong">
    <w15:presenceInfo w15:providerId="Windows Live" w15:userId="bcddc9918ab23ee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stylePaneFormatFilter w:val="3F01"/>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7410" fillcolor="#9cbee0" strokecolor="#739cc3">
      <v:fill color="#9cbee0" color2="#bbd5f0" type="gradient">
        <o:fill v:ext="view" type="gradientUnscaled"/>
      </v:fill>
      <v:stroke color="#739cc3" weight="1.25pt"/>
    </o:shapedefaults>
  </w:hdrShapeDefaults>
  <w:footnotePr>
    <w:footnote w:id="0"/>
    <w:footnote w:id="1"/>
    <w:footnote w:id="2"/>
  </w:footnotePr>
  <w:endnotePr>
    <w:endnote w:id="0"/>
    <w:endnote w:id="1"/>
    <w:endnote w:id="2"/>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12529"/>
    <w:rsid w:val="000148BC"/>
    <w:rsid w:val="00021828"/>
    <w:rsid w:val="00041B44"/>
    <w:rsid w:val="00062BF9"/>
    <w:rsid w:val="00064EA4"/>
    <w:rsid w:val="0006545C"/>
    <w:rsid w:val="00075EDC"/>
    <w:rsid w:val="00081B4E"/>
    <w:rsid w:val="0008482F"/>
    <w:rsid w:val="000A1546"/>
    <w:rsid w:val="000B1DF2"/>
    <w:rsid w:val="000B6272"/>
    <w:rsid w:val="000D24CE"/>
    <w:rsid w:val="000D5239"/>
    <w:rsid w:val="000D6549"/>
    <w:rsid w:val="000F72B5"/>
    <w:rsid w:val="0010214C"/>
    <w:rsid w:val="00124285"/>
    <w:rsid w:val="00134459"/>
    <w:rsid w:val="0013504E"/>
    <w:rsid w:val="00154C46"/>
    <w:rsid w:val="0015605A"/>
    <w:rsid w:val="00166767"/>
    <w:rsid w:val="00172A27"/>
    <w:rsid w:val="00172BC0"/>
    <w:rsid w:val="00176473"/>
    <w:rsid w:val="001A05FB"/>
    <w:rsid w:val="001A469A"/>
    <w:rsid w:val="001A6001"/>
    <w:rsid w:val="001C7A01"/>
    <w:rsid w:val="001D3F1A"/>
    <w:rsid w:val="001F10FE"/>
    <w:rsid w:val="002105B3"/>
    <w:rsid w:val="0022088A"/>
    <w:rsid w:val="002359D7"/>
    <w:rsid w:val="00241039"/>
    <w:rsid w:val="00252D6A"/>
    <w:rsid w:val="00277B33"/>
    <w:rsid w:val="002A6BC8"/>
    <w:rsid w:val="002C201A"/>
    <w:rsid w:val="002C7840"/>
    <w:rsid w:val="002F6506"/>
    <w:rsid w:val="002F6ACF"/>
    <w:rsid w:val="002F769F"/>
    <w:rsid w:val="0030233C"/>
    <w:rsid w:val="003045D1"/>
    <w:rsid w:val="003053A3"/>
    <w:rsid w:val="0030754F"/>
    <w:rsid w:val="00310F01"/>
    <w:rsid w:val="00311554"/>
    <w:rsid w:val="003159A2"/>
    <w:rsid w:val="00336208"/>
    <w:rsid w:val="00347BCF"/>
    <w:rsid w:val="00347BD4"/>
    <w:rsid w:val="003501D9"/>
    <w:rsid w:val="00352D00"/>
    <w:rsid w:val="00353AB1"/>
    <w:rsid w:val="003638AA"/>
    <w:rsid w:val="00373228"/>
    <w:rsid w:val="00381FA9"/>
    <w:rsid w:val="00386066"/>
    <w:rsid w:val="003864C3"/>
    <w:rsid w:val="003A54C4"/>
    <w:rsid w:val="003A7A0B"/>
    <w:rsid w:val="003D0BFF"/>
    <w:rsid w:val="003D1EA5"/>
    <w:rsid w:val="003E5ABF"/>
    <w:rsid w:val="003F278F"/>
    <w:rsid w:val="00405452"/>
    <w:rsid w:val="00412AAD"/>
    <w:rsid w:val="00413865"/>
    <w:rsid w:val="00431307"/>
    <w:rsid w:val="0044028A"/>
    <w:rsid w:val="0044655B"/>
    <w:rsid w:val="0045131C"/>
    <w:rsid w:val="00451FCC"/>
    <w:rsid w:val="004657A0"/>
    <w:rsid w:val="00474AEE"/>
    <w:rsid w:val="00477A2C"/>
    <w:rsid w:val="00490CEF"/>
    <w:rsid w:val="00494F02"/>
    <w:rsid w:val="004A1DC1"/>
    <w:rsid w:val="004B0551"/>
    <w:rsid w:val="004B529D"/>
    <w:rsid w:val="004D5996"/>
    <w:rsid w:val="004E25A3"/>
    <w:rsid w:val="004E275E"/>
    <w:rsid w:val="004E5DFE"/>
    <w:rsid w:val="004F6118"/>
    <w:rsid w:val="00564E5C"/>
    <w:rsid w:val="00570C3B"/>
    <w:rsid w:val="005764D3"/>
    <w:rsid w:val="005806C3"/>
    <w:rsid w:val="00581477"/>
    <w:rsid w:val="005828F5"/>
    <w:rsid w:val="00594889"/>
    <w:rsid w:val="005B1758"/>
    <w:rsid w:val="005B267E"/>
    <w:rsid w:val="005B4295"/>
    <w:rsid w:val="005C4752"/>
    <w:rsid w:val="005D337D"/>
    <w:rsid w:val="005D4D02"/>
    <w:rsid w:val="005E5318"/>
    <w:rsid w:val="005E7387"/>
    <w:rsid w:val="00613A09"/>
    <w:rsid w:val="00617A6F"/>
    <w:rsid w:val="00636B36"/>
    <w:rsid w:val="0064405F"/>
    <w:rsid w:val="006540F1"/>
    <w:rsid w:val="0067050A"/>
    <w:rsid w:val="0067595F"/>
    <w:rsid w:val="00680560"/>
    <w:rsid w:val="0068105A"/>
    <w:rsid w:val="00692B98"/>
    <w:rsid w:val="00697786"/>
    <w:rsid w:val="006B096A"/>
    <w:rsid w:val="006B3F7A"/>
    <w:rsid w:val="006C2BF2"/>
    <w:rsid w:val="006C3233"/>
    <w:rsid w:val="006C4550"/>
    <w:rsid w:val="006D6C49"/>
    <w:rsid w:val="006E00A1"/>
    <w:rsid w:val="007175DF"/>
    <w:rsid w:val="00727A4F"/>
    <w:rsid w:val="00731657"/>
    <w:rsid w:val="00734767"/>
    <w:rsid w:val="00737872"/>
    <w:rsid w:val="007420BE"/>
    <w:rsid w:val="0075496E"/>
    <w:rsid w:val="00755B76"/>
    <w:rsid w:val="0076656B"/>
    <w:rsid w:val="00777330"/>
    <w:rsid w:val="00784216"/>
    <w:rsid w:val="007976DA"/>
    <w:rsid w:val="007A2E2F"/>
    <w:rsid w:val="007A539F"/>
    <w:rsid w:val="007B5F94"/>
    <w:rsid w:val="007B6C9B"/>
    <w:rsid w:val="007C1D71"/>
    <w:rsid w:val="007C552C"/>
    <w:rsid w:val="007C6FC7"/>
    <w:rsid w:val="007D6416"/>
    <w:rsid w:val="007E0322"/>
    <w:rsid w:val="007F7DA0"/>
    <w:rsid w:val="00803938"/>
    <w:rsid w:val="00803A63"/>
    <w:rsid w:val="0082731D"/>
    <w:rsid w:val="00831B38"/>
    <w:rsid w:val="00842087"/>
    <w:rsid w:val="00847FBC"/>
    <w:rsid w:val="00850E32"/>
    <w:rsid w:val="00872934"/>
    <w:rsid w:val="00875683"/>
    <w:rsid w:val="0088627B"/>
    <w:rsid w:val="00886765"/>
    <w:rsid w:val="00887FCD"/>
    <w:rsid w:val="0089125D"/>
    <w:rsid w:val="00892717"/>
    <w:rsid w:val="00893752"/>
    <w:rsid w:val="008B4467"/>
    <w:rsid w:val="008C6BBC"/>
    <w:rsid w:val="008C7F6E"/>
    <w:rsid w:val="008D0BE6"/>
    <w:rsid w:val="008D1CA0"/>
    <w:rsid w:val="008E4A70"/>
    <w:rsid w:val="00902A4C"/>
    <w:rsid w:val="00914FA0"/>
    <w:rsid w:val="00935A5C"/>
    <w:rsid w:val="00944DD6"/>
    <w:rsid w:val="00967F65"/>
    <w:rsid w:val="00976501"/>
    <w:rsid w:val="00981E7F"/>
    <w:rsid w:val="009A1D2D"/>
    <w:rsid w:val="009A7A80"/>
    <w:rsid w:val="009B4BB6"/>
    <w:rsid w:val="009C1E5C"/>
    <w:rsid w:val="009D1C95"/>
    <w:rsid w:val="009D592A"/>
    <w:rsid w:val="009F15F6"/>
    <w:rsid w:val="00A0662F"/>
    <w:rsid w:val="00A173E0"/>
    <w:rsid w:val="00A23A2C"/>
    <w:rsid w:val="00A6609B"/>
    <w:rsid w:val="00A725DF"/>
    <w:rsid w:val="00AA0F03"/>
    <w:rsid w:val="00AB1C03"/>
    <w:rsid w:val="00AB5FE3"/>
    <w:rsid w:val="00AC02DF"/>
    <w:rsid w:val="00AC71BF"/>
    <w:rsid w:val="00AD12AB"/>
    <w:rsid w:val="00AD7822"/>
    <w:rsid w:val="00AD7C41"/>
    <w:rsid w:val="00AE440E"/>
    <w:rsid w:val="00AE5EBF"/>
    <w:rsid w:val="00AF0230"/>
    <w:rsid w:val="00AF7FDE"/>
    <w:rsid w:val="00B03366"/>
    <w:rsid w:val="00B045AB"/>
    <w:rsid w:val="00B04CBA"/>
    <w:rsid w:val="00B05C24"/>
    <w:rsid w:val="00B324FA"/>
    <w:rsid w:val="00B40F8D"/>
    <w:rsid w:val="00B506D6"/>
    <w:rsid w:val="00B86578"/>
    <w:rsid w:val="00B90E32"/>
    <w:rsid w:val="00B92C2D"/>
    <w:rsid w:val="00B93948"/>
    <w:rsid w:val="00B97BE6"/>
    <w:rsid w:val="00BA2852"/>
    <w:rsid w:val="00BA42BA"/>
    <w:rsid w:val="00BA6970"/>
    <w:rsid w:val="00BB037A"/>
    <w:rsid w:val="00BC21E7"/>
    <w:rsid w:val="00BC6D19"/>
    <w:rsid w:val="00BD0FEF"/>
    <w:rsid w:val="00BF0DE0"/>
    <w:rsid w:val="00BF15FC"/>
    <w:rsid w:val="00C15B20"/>
    <w:rsid w:val="00C20F2D"/>
    <w:rsid w:val="00C20FAE"/>
    <w:rsid w:val="00C373C8"/>
    <w:rsid w:val="00C4719B"/>
    <w:rsid w:val="00C47216"/>
    <w:rsid w:val="00C511D0"/>
    <w:rsid w:val="00C5736F"/>
    <w:rsid w:val="00C61A87"/>
    <w:rsid w:val="00C7013B"/>
    <w:rsid w:val="00C74680"/>
    <w:rsid w:val="00C74FAC"/>
    <w:rsid w:val="00C85E34"/>
    <w:rsid w:val="00CE67E4"/>
    <w:rsid w:val="00CF05F1"/>
    <w:rsid w:val="00CF78DB"/>
    <w:rsid w:val="00D00DF2"/>
    <w:rsid w:val="00D10D7C"/>
    <w:rsid w:val="00D153C0"/>
    <w:rsid w:val="00D15B3F"/>
    <w:rsid w:val="00D17562"/>
    <w:rsid w:val="00D444A2"/>
    <w:rsid w:val="00D45C2A"/>
    <w:rsid w:val="00D52C53"/>
    <w:rsid w:val="00D650DC"/>
    <w:rsid w:val="00D71C9D"/>
    <w:rsid w:val="00D87D78"/>
    <w:rsid w:val="00D968A3"/>
    <w:rsid w:val="00DA0D32"/>
    <w:rsid w:val="00DA144B"/>
    <w:rsid w:val="00DB2F73"/>
    <w:rsid w:val="00DB5C29"/>
    <w:rsid w:val="00DC63E6"/>
    <w:rsid w:val="00DD0932"/>
    <w:rsid w:val="00DD0F9A"/>
    <w:rsid w:val="00DD760A"/>
    <w:rsid w:val="00DE0A30"/>
    <w:rsid w:val="00DF0FCC"/>
    <w:rsid w:val="00E2779B"/>
    <w:rsid w:val="00E30BCD"/>
    <w:rsid w:val="00E46EB8"/>
    <w:rsid w:val="00E66ECB"/>
    <w:rsid w:val="00E7323B"/>
    <w:rsid w:val="00E8577F"/>
    <w:rsid w:val="00E9398D"/>
    <w:rsid w:val="00EA50CE"/>
    <w:rsid w:val="00EB2D5A"/>
    <w:rsid w:val="00EB73C7"/>
    <w:rsid w:val="00EC1CC6"/>
    <w:rsid w:val="00EE052E"/>
    <w:rsid w:val="00EE2DD4"/>
    <w:rsid w:val="00EF7ABE"/>
    <w:rsid w:val="00F00803"/>
    <w:rsid w:val="00F110DC"/>
    <w:rsid w:val="00F16083"/>
    <w:rsid w:val="00F22ADC"/>
    <w:rsid w:val="00F2351A"/>
    <w:rsid w:val="00F27E47"/>
    <w:rsid w:val="00F362F3"/>
    <w:rsid w:val="00F65B04"/>
    <w:rsid w:val="00F92FD6"/>
    <w:rsid w:val="00F9402A"/>
    <w:rsid w:val="00F97CBA"/>
    <w:rsid w:val="00FB05FD"/>
    <w:rsid w:val="00FD44BD"/>
    <w:rsid w:val="00FD4CE7"/>
    <w:rsid w:val="00FE13B6"/>
    <w:rsid w:val="00FE4AC1"/>
    <w:rsid w:val="00FF2938"/>
    <w:rsid w:val="00FF77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99"/>
    <w:lsdException w:name="footer" w:semiHidden="0" w:uiPriority="99"/>
    <w:lsdException w:name="caption" w:uiPriority="35" w:qFormat="1"/>
    <w:lsdException w:name="annotation reference" w:semiHidden="0"/>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annotation subject" w:semiHidden="0"/>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64D3"/>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sid w:val="005764D3"/>
    <w:rPr>
      <w:sz w:val="18"/>
      <w:szCs w:val="18"/>
    </w:rPr>
  </w:style>
  <w:style w:type="character" w:styleId="a4">
    <w:name w:val="annotation reference"/>
    <w:unhideWhenUsed/>
    <w:rsid w:val="005764D3"/>
    <w:rPr>
      <w:sz w:val="21"/>
      <w:szCs w:val="21"/>
    </w:rPr>
  </w:style>
  <w:style w:type="character" w:customStyle="1" w:styleId="Char0">
    <w:name w:val="批注框文本 Char"/>
    <w:link w:val="a5"/>
    <w:uiPriority w:val="99"/>
    <w:semiHidden/>
    <w:rsid w:val="005764D3"/>
    <w:rPr>
      <w:sz w:val="18"/>
      <w:szCs w:val="18"/>
    </w:rPr>
  </w:style>
  <w:style w:type="character" w:customStyle="1" w:styleId="Char1">
    <w:name w:val="批注主题 Char"/>
    <w:link w:val="a6"/>
    <w:semiHidden/>
    <w:rsid w:val="005764D3"/>
    <w:rPr>
      <w:rFonts w:ascii="Calibri" w:hAnsi="Calibri"/>
      <w:b/>
      <w:bCs/>
      <w:kern w:val="2"/>
      <w:sz w:val="21"/>
      <w:szCs w:val="22"/>
    </w:rPr>
  </w:style>
  <w:style w:type="character" w:customStyle="1" w:styleId="Char2">
    <w:name w:val="批注文字 Char"/>
    <w:link w:val="a7"/>
    <w:semiHidden/>
    <w:rsid w:val="005764D3"/>
    <w:rPr>
      <w:rFonts w:ascii="Calibri" w:hAnsi="Calibri"/>
      <w:kern w:val="2"/>
      <w:sz w:val="21"/>
      <w:szCs w:val="22"/>
    </w:rPr>
  </w:style>
  <w:style w:type="character" w:customStyle="1" w:styleId="Char3">
    <w:name w:val="页眉 Char"/>
    <w:link w:val="a8"/>
    <w:uiPriority w:val="99"/>
    <w:rsid w:val="005764D3"/>
    <w:rPr>
      <w:sz w:val="18"/>
      <w:szCs w:val="18"/>
    </w:rPr>
  </w:style>
  <w:style w:type="paragraph" w:styleId="a5">
    <w:name w:val="Balloon Text"/>
    <w:basedOn w:val="a"/>
    <w:link w:val="Char0"/>
    <w:uiPriority w:val="99"/>
    <w:unhideWhenUsed/>
    <w:rsid w:val="005764D3"/>
    <w:rPr>
      <w:rFonts w:ascii="Times New Roman" w:hAnsi="Times New Roman"/>
      <w:kern w:val="0"/>
      <w:sz w:val="18"/>
      <w:szCs w:val="18"/>
    </w:rPr>
  </w:style>
  <w:style w:type="paragraph" w:customStyle="1" w:styleId="1">
    <w:name w:val="列出段落1"/>
    <w:basedOn w:val="a"/>
    <w:uiPriority w:val="34"/>
    <w:qFormat/>
    <w:rsid w:val="005764D3"/>
    <w:pPr>
      <w:ind w:firstLineChars="200" w:firstLine="420"/>
    </w:pPr>
  </w:style>
  <w:style w:type="paragraph" w:styleId="a7">
    <w:name w:val="annotation text"/>
    <w:basedOn w:val="a"/>
    <w:link w:val="Char2"/>
    <w:unhideWhenUsed/>
    <w:rsid w:val="005764D3"/>
    <w:pPr>
      <w:jc w:val="left"/>
    </w:pPr>
  </w:style>
  <w:style w:type="paragraph" w:styleId="a8">
    <w:name w:val="header"/>
    <w:basedOn w:val="a"/>
    <w:link w:val="Char3"/>
    <w:uiPriority w:val="99"/>
    <w:unhideWhenUsed/>
    <w:rsid w:val="005764D3"/>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a3">
    <w:name w:val="footer"/>
    <w:basedOn w:val="a"/>
    <w:link w:val="Char"/>
    <w:uiPriority w:val="99"/>
    <w:unhideWhenUsed/>
    <w:rsid w:val="005764D3"/>
    <w:pPr>
      <w:tabs>
        <w:tab w:val="center" w:pos="4153"/>
        <w:tab w:val="right" w:pos="8306"/>
      </w:tabs>
      <w:snapToGrid w:val="0"/>
      <w:jc w:val="left"/>
    </w:pPr>
    <w:rPr>
      <w:rFonts w:ascii="Times New Roman" w:hAnsi="Times New Roman"/>
      <w:kern w:val="0"/>
      <w:sz w:val="18"/>
      <w:szCs w:val="18"/>
    </w:rPr>
  </w:style>
  <w:style w:type="paragraph" w:styleId="a6">
    <w:name w:val="annotation subject"/>
    <w:basedOn w:val="a7"/>
    <w:next w:val="a7"/>
    <w:link w:val="Char1"/>
    <w:unhideWhenUsed/>
    <w:rsid w:val="005764D3"/>
    <w:rPr>
      <w:b/>
      <w:bCs/>
    </w:rPr>
  </w:style>
  <w:style w:type="table" w:styleId="a9">
    <w:name w:val="Table Grid"/>
    <w:basedOn w:val="a1"/>
    <w:uiPriority w:val="99"/>
    <w:unhideWhenUsed/>
    <w:rsid w:val="004B52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Plain Text"/>
    <w:basedOn w:val="a"/>
    <w:link w:val="Char4"/>
    <w:rsid w:val="004F6118"/>
    <w:rPr>
      <w:rFonts w:ascii="宋体" w:hAnsi="Courier New"/>
      <w:szCs w:val="20"/>
    </w:rPr>
  </w:style>
  <w:style w:type="character" w:customStyle="1" w:styleId="Char4">
    <w:name w:val="纯文本 Char"/>
    <w:link w:val="aa"/>
    <w:rsid w:val="004F6118"/>
    <w:rPr>
      <w:rFonts w:ascii="宋体" w:hAnsi="Courier New"/>
      <w:kern w:val="2"/>
      <w:sz w:val="21"/>
    </w:rPr>
  </w:style>
  <w:style w:type="character" w:styleId="ab">
    <w:name w:val="page number"/>
    <w:rsid w:val="004F6118"/>
  </w:style>
  <w:style w:type="paragraph" w:styleId="ac">
    <w:name w:val="List Paragraph"/>
    <w:basedOn w:val="a"/>
    <w:uiPriority w:val="34"/>
    <w:qFormat/>
    <w:rsid w:val="007420BE"/>
    <w:pPr>
      <w:ind w:firstLineChars="200" w:firstLine="420"/>
    </w:pPr>
  </w:style>
  <w:style w:type="paragraph" w:styleId="ad">
    <w:name w:val="Normal (Web)"/>
    <w:basedOn w:val="a"/>
    <w:uiPriority w:val="99"/>
    <w:unhideWhenUsed/>
    <w:rsid w:val="009C1E5C"/>
    <w:pPr>
      <w:widowControl/>
      <w:spacing w:before="100" w:beforeAutospacing="1" w:after="100" w:afterAutospacing="1"/>
      <w:jc w:val="left"/>
    </w:pPr>
    <w:rPr>
      <w:rFonts w:ascii="宋体" w:hAnsi="宋体" w:cs="宋体"/>
      <w:kern w:val="0"/>
      <w:sz w:val="24"/>
      <w:szCs w:val="24"/>
    </w:rPr>
  </w:style>
  <w:style w:type="paragraph" w:customStyle="1" w:styleId="Default">
    <w:name w:val="Default"/>
    <w:rsid w:val="00D71C9D"/>
    <w:pPr>
      <w:widowControl w:val="0"/>
      <w:autoSpaceDE w:val="0"/>
      <w:autoSpaceDN w:val="0"/>
      <w:adjustRightInd w:val="0"/>
    </w:pPr>
    <w:rPr>
      <w:rFonts w:ascii="华文楷体" w:eastAsia="华文楷体" w:cs="华文楷体"/>
      <w:color w:val="000000"/>
      <w:sz w:val="24"/>
      <w:szCs w:val="24"/>
    </w:rPr>
  </w:style>
</w:styles>
</file>

<file path=word/webSettings.xml><?xml version="1.0" encoding="utf-8"?>
<w:webSettings xmlns:r="http://schemas.openxmlformats.org/officeDocument/2006/relationships" xmlns:w="http://schemas.openxmlformats.org/wordprocessingml/2006/main">
  <w:divs>
    <w:div w:id="71510585">
      <w:bodyDiv w:val="1"/>
      <w:marLeft w:val="0"/>
      <w:marRight w:val="0"/>
      <w:marTop w:val="0"/>
      <w:marBottom w:val="0"/>
      <w:divBdr>
        <w:top w:val="none" w:sz="0" w:space="0" w:color="auto"/>
        <w:left w:val="none" w:sz="0" w:space="0" w:color="auto"/>
        <w:bottom w:val="none" w:sz="0" w:space="0" w:color="auto"/>
        <w:right w:val="none" w:sz="0" w:space="0" w:color="auto"/>
      </w:divBdr>
      <w:divsChild>
        <w:div w:id="1500657031">
          <w:marLeft w:val="0"/>
          <w:marRight w:val="0"/>
          <w:marTop w:val="0"/>
          <w:marBottom w:val="0"/>
          <w:divBdr>
            <w:top w:val="none" w:sz="0" w:space="0" w:color="auto"/>
            <w:left w:val="none" w:sz="0" w:space="0" w:color="auto"/>
            <w:bottom w:val="none" w:sz="0" w:space="0" w:color="auto"/>
            <w:right w:val="none" w:sz="0" w:space="0" w:color="auto"/>
          </w:divBdr>
          <w:divsChild>
            <w:div w:id="2099403484">
              <w:marLeft w:val="0"/>
              <w:marRight w:val="0"/>
              <w:marTop w:val="0"/>
              <w:marBottom w:val="0"/>
              <w:divBdr>
                <w:top w:val="none" w:sz="0" w:space="0" w:color="auto"/>
                <w:left w:val="none" w:sz="0" w:space="0" w:color="auto"/>
                <w:bottom w:val="none" w:sz="0" w:space="0" w:color="auto"/>
                <w:right w:val="none" w:sz="0" w:space="0" w:color="auto"/>
              </w:divBdr>
              <w:divsChild>
                <w:div w:id="132137865">
                  <w:marLeft w:val="150"/>
                  <w:marRight w:val="150"/>
                  <w:marTop w:val="0"/>
                  <w:marBottom w:val="0"/>
                  <w:divBdr>
                    <w:top w:val="none" w:sz="0" w:space="0" w:color="auto"/>
                    <w:left w:val="none" w:sz="0" w:space="0" w:color="auto"/>
                    <w:bottom w:val="none" w:sz="0" w:space="0" w:color="auto"/>
                    <w:right w:val="none" w:sz="0" w:space="0" w:color="auto"/>
                  </w:divBdr>
                  <w:divsChild>
                    <w:div w:id="783964270">
                      <w:marLeft w:val="0"/>
                      <w:marRight w:val="0"/>
                      <w:marTop w:val="0"/>
                      <w:marBottom w:val="0"/>
                      <w:divBdr>
                        <w:top w:val="none" w:sz="0" w:space="0" w:color="auto"/>
                        <w:left w:val="none" w:sz="0" w:space="0" w:color="auto"/>
                        <w:bottom w:val="none" w:sz="0" w:space="0" w:color="auto"/>
                        <w:right w:val="none" w:sz="0" w:space="0" w:color="auto"/>
                      </w:divBdr>
                      <w:divsChild>
                        <w:div w:id="1330476638">
                          <w:marLeft w:val="0"/>
                          <w:marRight w:val="0"/>
                          <w:marTop w:val="0"/>
                          <w:marBottom w:val="0"/>
                          <w:divBdr>
                            <w:top w:val="none" w:sz="0" w:space="0" w:color="auto"/>
                            <w:left w:val="none" w:sz="0" w:space="0" w:color="auto"/>
                            <w:bottom w:val="none" w:sz="0" w:space="0" w:color="auto"/>
                            <w:right w:val="none" w:sz="0" w:space="0" w:color="auto"/>
                          </w:divBdr>
                          <w:divsChild>
                            <w:div w:id="1774789853">
                              <w:marLeft w:val="0"/>
                              <w:marRight w:val="0"/>
                              <w:marTop w:val="0"/>
                              <w:marBottom w:val="0"/>
                              <w:divBdr>
                                <w:top w:val="none" w:sz="0" w:space="0" w:color="auto"/>
                                <w:left w:val="none" w:sz="0" w:space="0" w:color="auto"/>
                                <w:bottom w:val="none" w:sz="0" w:space="0" w:color="auto"/>
                                <w:right w:val="none" w:sz="0" w:space="0" w:color="auto"/>
                              </w:divBdr>
                              <w:divsChild>
                                <w:div w:id="1282415817">
                                  <w:marLeft w:val="0"/>
                                  <w:marRight w:val="0"/>
                                  <w:marTop w:val="300"/>
                                  <w:marBottom w:val="15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042467">
      <w:bodyDiv w:val="1"/>
      <w:marLeft w:val="0"/>
      <w:marRight w:val="0"/>
      <w:marTop w:val="0"/>
      <w:marBottom w:val="0"/>
      <w:divBdr>
        <w:top w:val="none" w:sz="0" w:space="0" w:color="auto"/>
        <w:left w:val="none" w:sz="0" w:space="0" w:color="auto"/>
        <w:bottom w:val="none" w:sz="0" w:space="0" w:color="auto"/>
        <w:right w:val="none" w:sz="0" w:space="0" w:color="auto"/>
      </w:divBdr>
    </w:div>
    <w:div w:id="214495561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68C4A-F638-4E09-93F1-D72DCB505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372</Words>
  <Characters>2127</Characters>
  <Application>Microsoft Office Word</Application>
  <DocSecurity>0</DocSecurity>
  <PresentationFormat/>
  <Lines>17</Lines>
  <Paragraphs>4</Paragraphs>
  <Slides>0</Slides>
  <Notes>0</Notes>
  <HiddenSlides>0</HiddenSlides>
  <MMClips>0</MMClips>
  <ScaleCrop>false</ScaleCrop>
  <Company>vanke</Company>
  <LinksUpToDate>false</LinksUpToDate>
  <CharactersWithSpaces>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事业合伙人项目简介（讨论稿）</dc:title>
  <dc:creator>David.Wang</dc:creator>
  <cp:lastModifiedBy>钟靓</cp:lastModifiedBy>
  <cp:revision>5</cp:revision>
  <cp:lastPrinted>2014-06-30T06:41:00Z</cp:lastPrinted>
  <dcterms:created xsi:type="dcterms:W3CDTF">2014-09-03T09:41:00Z</dcterms:created>
  <dcterms:modified xsi:type="dcterms:W3CDTF">2014-09-03T10:17:00Z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